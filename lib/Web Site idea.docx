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952" w:rsidDel="00BC1D88" w:rsidRDefault="00C05577" w:rsidP="00F74952">
      <w:pPr>
        <w:rPr>
          <w:del w:id="0" w:author="Dan" w:date="2011-05-23T22:28:00Z"/>
        </w:rPr>
      </w:pPr>
      <w:del w:id="1" w:author="Dan" w:date="2011-05-23T22:28:00Z">
        <w:r w:rsidDel="00BC1D88">
          <w:delText>digifysales.com</w:delText>
        </w:r>
      </w:del>
    </w:p>
    <w:p w:rsidR="00C05577" w:rsidRPr="00C05577" w:rsidDel="00BC1D88" w:rsidRDefault="00C05577" w:rsidP="00F74952">
      <w:pPr>
        <w:rPr>
          <w:del w:id="2" w:author="Dan" w:date="2011-05-23T22:28:00Z"/>
          <w:b/>
        </w:rPr>
      </w:pPr>
      <w:del w:id="3" w:author="Dan" w:date="2011-05-23T22:28:00Z">
        <w:r w:rsidRPr="00C05577" w:rsidDel="00BC1D88">
          <w:rPr>
            <w:b/>
          </w:rPr>
          <w:delText>TOP LEFT</w:delText>
        </w:r>
      </w:del>
    </w:p>
    <w:p w:rsidR="00C05577" w:rsidDel="00BC1D88" w:rsidRDefault="00C05577">
      <w:pPr>
        <w:rPr>
          <w:del w:id="4" w:author="Dan" w:date="2011-05-23T22:28:00Z"/>
        </w:rPr>
      </w:pPr>
      <w:del w:id="5" w:author="Dan" w:date="2011-05-23T22:28:00Z">
        <w:r w:rsidDel="00BC1D88">
          <w:delText xml:space="preserve">Home </w:delText>
        </w:r>
      </w:del>
    </w:p>
    <w:p w:rsidR="00C05577" w:rsidDel="00BC1D88" w:rsidRDefault="00C05577">
      <w:pPr>
        <w:rPr>
          <w:del w:id="6" w:author="Dan" w:date="2011-05-23T22:28:00Z"/>
        </w:rPr>
      </w:pPr>
      <w:del w:id="7" w:author="Dan" w:date="2011-05-23T22:28:00Z">
        <w:r w:rsidDel="00BC1D88">
          <w:delText>Products &amp; Services</w:delText>
        </w:r>
      </w:del>
    </w:p>
    <w:p w:rsidR="00C05577" w:rsidDel="00BC1D88" w:rsidRDefault="00C05577">
      <w:pPr>
        <w:rPr>
          <w:del w:id="8" w:author="Dan" w:date="2011-05-23T22:28:00Z"/>
        </w:rPr>
      </w:pPr>
      <w:del w:id="9" w:author="Dan" w:date="2011-05-23T22:28:00Z">
        <w:r w:rsidDel="00BC1D88">
          <w:delText>About Us</w:delText>
        </w:r>
      </w:del>
    </w:p>
    <w:p w:rsidR="00C05577" w:rsidRPr="00CC2716" w:rsidDel="00BC1D88" w:rsidRDefault="00C05577">
      <w:pPr>
        <w:rPr>
          <w:del w:id="10" w:author="Dan" w:date="2011-05-23T22:28:00Z"/>
          <w:color w:val="FF0000"/>
        </w:rPr>
      </w:pPr>
      <w:del w:id="11" w:author="Dan" w:date="2011-05-23T22:28:00Z">
        <w:r w:rsidRPr="00CC2716" w:rsidDel="00BC1D88">
          <w:rPr>
            <w:color w:val="FF0000"/>
          </w:rPr>
          <w:delText>Support</w:delText>
        </w:r>
        <w:r w:rsidR="00CC2716" w:rsidRPr="00CC2716" w:rsidDel="00BC1D88">
          <w:rPr>
            <w:color w:val="FF0000"/>
          </w:rPr>
          <w:delText xml:space="preserve"> (Moved somewhere else)</w:delText>
        </w:r>
      </w:del>
    </w:p>
    <w:p w:rsidR="00C05577" w:rsidDel="00BC1D88" w:rsidRDefault="00C05577">
      <w:pPr>
        <w:rPr>
          <w:del w:id="12" w:author="Dan" w:date="2011-05-23T22:28:00Z"/>
        </w:rPr>
      </w:pPr>
      <w:del w:id="13" w:author="Dan" w:date="2011-05-23T22:28:00Z">
        <w:r w:rsidDel="00BC1D88">
          <w:delText>Contact Us</w:delText>
        </w:r>
      </w:del>
    </w:p>
    <w:p w:rsidR="001F4799" w:rsidRPr="000334BD" w:rsidDel="00BC1D88" w:rsidRDefault="000334BD" w:rsidP="008F0CE0">
      <w:pPr>
        <w:rPr>
          <w:del w:id="14" w:author="Dan" w:date="2011-05-23T22:28:00Z"/>
        </w:rPr>
      </w:pPr>
      <w:del w:id="15" w:author="Dan" w:date="2011-05-23T22:28:00Z">
        <w:r w:rsidRPr="000334BD" w:rsidDel="00BC1D88">
          <w:delText>Hardware recommendations</w:delText>
        </w:r>
      </w:del>
    </w:p>
    <w:p w:rsidR="008F0CE0" w:rsidRPr="00C05577" w:rsidDel="00BC1D88" w:rsidRDefault="008F0CE0" w:rsidP="008F0CE0">
      <w:pPr>
        <w:rPr>
          <w:del w:id="16" w:author="Dan" w:date="2011-05-23T22:28:00Z"/>
          <w:b/>
        </w:rPr>
      </w:pPr>
      <w:del w:id="17" w:author="Dan" w:date="2011-05-23T22:28:00Z">
        <w:r w:rsidRPr="00C05577" w:rsidDel="00BC1D88">
          <w:rPr>
            <w:b/>
          </w:rPr>
          <w:delText>About Us</w:delText>
        </w:r>
      </w:del>
    </w:p>
    <w:p w:rsidR="001F4CCF" w:rsidDel="007C2E4E" w:rsidRDefault="00B339FD" w:rsidP="008F0CE0">
      <w:pPr>
        <w:rPr>
          <w:del w:id="18" w:author="Dan" w:date="2011-05-23T20:59:00Z"/>
        </w:rPr>
      </w:pPr>
      <w:del w:id="19" w:author="Dan" w:date="2011-05-23T20:59:00Z">
        <w:r w:rsidDel="007C2E4E">
          <w:delText>Mark Stewart</w:delText>
        </w:r>
        <w:r w:rsidR="001F4CCF" w:rsidDel="007C2E4E">
          <w:delText xml:space="preserve"> began as the distributer for Digimetrics </w:delText>
        </w:r>
        <w:r w:rsidDel="007C2E4E">
          <w:delText>test and measurement software</w:delText>
        </w:r>
        <w:r w:rsidR="001F4CCF" w:rsidDel="007C2E4E">
          <w:delText xml:space="preserve"> </w:delText>
        </w:r>
        <w:r w:rsidR="00A1160B" w:rsidDel="007C2E4E">
          <w:delText>since</w:delText>
        </w:r>
        <w:r w:rsidR="001F4CCF" w:rsidDel="007C2E4E">
          <w:delText xml:space="preserve"> 2009.  </w:delText>
        </w:r>
        <w:r w:rsidDel="007C2E4E">
          <w:delText xml:space="preserve">Digify LLC was founded in </w:delText>
        </w:r>
        <w:r w:rsidR="00A1160B" w:rsidDel="007C2E4E">
          <w:delText>2011</w:delText>
        </w:r>
        <w:r w:rsidR="001F4CCF" w:rsidDel="007C2E4E">
          <w:delText xml:space="preserve"> offer</w:delText>
        </w:r>
        <w:r w:rsidR="00A1160B" w:rsidDel="007C2E4E">
          <w:delText>ing</w:delText>
        </w:r>
        <w:r w:rsidR="001F4CCF" w:rsidDel="007C2E4E">
          <w:delText xml:space="preserve"> sales and master distributorship </w:delText>
        </w:r>
        <w:r w:rsidR="00A1160B" w:rsidDel="007C2E4E">
          <w:delText xml:space="preserve">services </w:delText>
        </w:r>
        <w:r w:rsidR="001F4799" w:rsidDel="007C2E4E">
          <w:delText>reaching</w:delText>
        </w:r>
        <w:r w:rsidR="001F4CCF" w:rsidDel="007C2E4E">
          <w:delText xml:space="preserve"> post production, cable, satellite, telecommunication and broadcasting clients around the world.  Though relationships with integrators, resellers and original equipment manufacturers.</w:delText>
        </w:r>
        <w:r w:rsidR="0000358E" w:rsidDel="007C2E4E">
          <w:delText xml:space="preserve">  </w:delText>
        </w:r>
        <w:r w:rsidR="001F4CCF" w:rsidDel="007C2E4E">
          <w:delText xml:space="preserve">       </w:delText>
        </w:r>
      </w:del>
    </w:p>
    <w:p w:rsidR="008F0CE0" w:rsidRDefault="008F0CE0" w:rsidP="008F0CE0"/>
    <w:p w:rsidR="008F0CE0" w:rsidRPr="00C05577" w:rsidDel="00BC1D88" w:rsidRDefault="00C05577" w:rsidP="008F0CE0">
      <w:pPr>
        <w:rPr>
          <w:del w:id="20" w:author="Dan" w:date="2011-05-23T22:28:00Z"/>
          <w:b/>
        </w:rPr>
      </w:pPr>
      <w:bookmarkStart w:id="21" w:name="_GoBack"/>
      <w:bookmarkEnd w:id="21"/>
      <w:del w:id="22" w:author="Dan" w:date="2011-05-23T22:28:00Z">
        <w:r w:rsidRPr="00C05577" w:rsidDel="00BC1D88">
          <w:rPr>
            <w:b/>
          </w:rPr>
          <w:delText>Contact Us</w:delText>
        </w:r>
      </w:del>
    </w:p>
    <w:p w:rsidR="008F0CE0" w:rsidDel="00BC1D88" w:rsidRDefault="008F0CE0" w:rsidP="008F0CE0">
      <w:pPr>
        <w:rPr>
          <w:del w:id="23" w:author="Dan" w:date="2011-05-23T22:28:00Z"/>
        </w:rPr>
      </w:pPr>
      <w:del w:id="24" w:author="Dan" w:date="2011-05-23T22:28:00Z">
        <w:r w:rsidDel="00BC1D88">
          <w:delText xml:space="preserve">For further information please call </w:delText>
        </w:r>
        <w:r w:rsidR="0000358E" w:rsidDel="00BC1D88">
          <w:delText>Digify at 940-455-</w:delText>
        </w:r>
        <w:r w:rsidR="00AF79EA" w:rsidDel="00BC1D88">
          <w:delText>29</w:delText>
        </w:r>
        <w:r w:rsidR="0000358E" w:rsidDel="00BC1D88">
          <w:delText>34</w:delText>
        </w:r>
        <w:r w:rsidDel="00BC1D88">
          <w:delText xml:space="preserve"> or e-mail us: </w:delText>
        </w:r>
        <w:r w:rsidR="0000358E" w:rsidDel="00BC1D88">
          <w:delText>mark</w:delText>
        </w:r>
        <w:r w:rsidDel="00BC1D88">
          <w:delText>@</w:delText>
        </w:r>
        <w:r w:rsidR="0000358E" w:rsidDel="00BC1D88">
          <w:delText>digifysales.com</w:delText>
        </w:r>
        <w:r w:rsidDel="00BC1D88">
          <w:delText>.</w:delText>
        </w:r>
      </w:del>
    </w:p>
    <w:p w:rsidR="008F0CE0" w:rsidDel="00BC1D88" w:rsidRDefault="008F0CE0" w:rsidP="008F0CE0">
      <w:pPr>
        <w:rPr>
          <w:del w:id="25" w:author="Dan" w:date="2011-05-23T22:28:00Z"/>
        </w:rPr>
      </w:pPr>
    </w:p>
    <w:p w:rsidR="008F0CE0" w:rsidDel="00BC1D88" w:rsidRDefault="0000358E" w:rsidP="008F0CE0">
      <w:pPr>
        <w:rPr>
          <w:del w:id="26" w:author="Dan" w:date="2011-05-23T22:28:00Z"/>
        </w:rPr>
      </w:pPr>
      <w:del w:id="27" w:author="Dan" w:date="2011-05-23T22:28:00Z">
        <w:r w:rsidDel="00BC1D88">
          <w:delText>Digify</w:delText>
        </w:r>
        <w:r w:rsidR="008F0CE0" w:rsidDel="00BC1D88">
          <w:delText xml:space="preserve"> is based in </w:delText>
        </w:r>
        <w:r w:rsidDel="00BC1D88">
          <w:delText>Lantana, Texas</w:delText>
        </w:r>
        <w:r w:rsidR="008F0CE0" w:rsidDel="00BC1D88">
          <w:delText xml:space="preserve"> just </w:delText>
        </w:r>
        <w:r w:rsidDel="00BC1D88">
          <w:delText>30</w:delText>
        </w:r>
        <w:r w:rsidR="008F0CE0" w:rsidDel="00BC1D88">
          <w:delText xml:space="preserve"> minutes</w:delText>
        </w:r>
        <w:r w:rsidR="00B339FD" w:rsidDel="00BC1D88">
          <w:delText xml:space="preserve"> north</w:delText>
        </w:r>
        <w:r w:rsidR="008F0CE0" w:rsidDel="00BC1D88">
          <w:delText xml:space="preserve"> from </w:delText>
        </w:r>
        <w:r w:rsidDel="00BC1D88">
          <w:delText>Dallas</w:delText>
        </w:r>
        <w:r w:rsidR="008F0CE0" w:rsidDel="00BC1D88">
          <w:delText>.</w:delText>
        </w:r>
      </w:del>
    </w:p>
    <w:p w:rsidR="008F0CE0" w:rsidDel="00BC1D88" w:rsidRDefault="008F0CE0" w:rsidP="008F0CE0">
      <w:pPr>
        <w:rPr>
          <w:del w:id="28" w:author="Dan" w:date="2011-05-23T22:28:00Z"/>
        </w:rPr>
      </w:pPr>
    </w:p>
    <w:p w:rsidR="008F0CE0" w:rsidDel="00BC1D88" w:rsidRDefault="0000358E" w:rsidP="008F0CE0">
      <w:pPr>
        <w:rPr>
          <w:del w:id="29" w:author="Dan" w:date="2011-05-23T22:28:00Z"/>
        </w:rPr>
      </w:pPr>
      <w:del w:id="30" w:author="Dan" w:date="2011-05-23T22:28:00Z">
        <w:r w:rsidDel="00BC1D88">
          <w:delText>Mailing address: P.O Box 271331 Flower Mound TX, 75027.</w:delText>
        </w:r>
      </w:del>
    </w:p>
    <w:p w:rsidR="008F0CE0" w:rsidRDefault="008F0CE0" w:rsidP="008F0CE0">
      <w:r>
        <w:t>…………..</w:t>
      </w:r>
    </w:p>
    <w:p w:rsidR="008F0CE0" w:rsidRPr="00C05577" w:rsidRDefault="00C05577" w:rsidP="008F0CE0">
      <w:pPr>
        <w:rPr>
          <w:b/>
        </w:rPr>
      </w:pPr>
      <w:r w:rsidRPr="00C05577">
        <w:rPr>
          <w:b/>
        </w:rPr>
        <w:t>Products &amp; Services</w:t>
      </w:r>
    </w:p>
    <w:p w:rsidR="0000358E" w:rsidRDefault="0000358E" w:rsidP="008F0CE0">
      <w:r>
        <w:t xml:space="preserve">Digimetrics – </w:t>
      </w:r>
      <w:hyperlink r:id="rId6" w:history="1">
        <w:r w:rsidR="00C05577" w:rsidRPr="00A44C7D">
          <w:rPr>
            <w:rStyle w:val="Hyperlink"/>
          </w:rPr>
          <w:t>www.digi-metrics.com</w:t>
        </w:r>
      </w:hyperlink>
    </w:p>
    <w:p w:rsidR="0000358E" w:rsidRDefault="0000358E" w:rsidP="0000358E">
      <w:pPr>
        <w:pStyle w:val="ListParagraph"/>
        <w:numPr>
          <w:ilvl w:val="0"/>
          <w:numId w:val="4"/>
        </w:numPr>
      </w:pPr>
      <w:r>
        <w:t xml:space="preserve">Aurora </w:t>
      </w:r>
      <w:r w:rsidR="00C05577">
        <w:t xml:space="preserve">– </w:t>
      </w:r>
      <w:hyperlink r:id="rId7" w:history="1">
        <w:r w:rsidR="00C05577" w:rsidRPr="00A44C7D">
          <w:rPr>
            <w:rStyle w:val="Hyperlink"/>
          </w:rPr>
          <w:t>http://www.dcainc.com/products/aurora/index.html</w:t>
        </w:r>
      </w:hyperlink>
    </w:p>
    <w:p w:rsidR="00C05577" w:rsidRPr="00425E46" w:rsidRDefault="00C05577" w:rsidP="00C05577">
      <w:pPr>
        <w:pStyle w:val="ListParagraph"/>
        <w:numPr>
          <w:ilvl w:val="1"/>
          <w:numId w:val="4"/>
        </w:numPr>
        <w:rPr>
          <w:rStyle w:val="Emphasis"/>
          <w:i w:val="0"/>
          <w:iCs w:val="0"/>
        </w:rPr>
      </w:pPr>
      <w:r>
        <w:rPr>
          <w:rStyle w:val="Emphasis"/>
          <w:rFonts w:ascii="Arial" w:hAnsi="Arial" w:cs="Arial"/>
          <w:color w:val="072D59"/>
          <w:sz w:val="20"/>
          <w:szCs w:val="20"/>
        </w:rPr>
        <w:t xml:space="preserve">Aurora is </w:t>
      </w:r>
      <w:r w:rsidR="00425E46">
        <w:rPr>
          <w:rStyle w:val="Emphasis"/>
          <w:rFonts w:ascii="Arial" w:hAnsi="Arial" w:cs="Arial"/>
          <w:color w:val="072D59"/>
          <w:sz w:val="20"/>
          <w:szCs w:val="20"/>
        </w:rPr>
        <w:t xml:space="preserve">an </w:t>
      </w:r>
      <w:r>
        <w:rPr>
          <w:rStyle w:val="Emphasis"/>
          <w:rFonts w:ascii="Arial" w:hAnsi="Arial" w:cs="Arial"/>
          <w:color w:val="072D59"/>
          <w:sz w:val="20"/>
          <w:szCs w:val="20"/>
        </w:rPr>
        <w:t xml:space="preserve">Automated, No-Reference, File-Based </w:t>
      </w:r>
      <w:r w:rsidR="00425E46">
        <w:rPr>
          <w:rStyle w:val="Emphasis"/>
          <w:rFonts w:ascii="Arial" w:hAnsi="Arial" w:cs="Arial"/>
          <w:color w:val="072D59"/>
          <w:sz w:val="20"/>
          <w:szCs w:val="20"/>
        </w:rPr>
        <w:t xml:space="preserve">audio and video </w:t>
      </w:r>
      <w:r>
        <w:rPr>
          <w:rStyle w:val="Emphasis"/>
          <w:rFonts w:ascii="Arial" w:hAnsi="Arial" w:cs="Arial"/>
          <w:color w:val="072D59"/>
          <w:sz w:val="20"/>
          <w:szCs w:val="20"/>
        </w:rPr>
        <w:t xml:space="preserve">Quality Control </w:t>
      </w:r>
      <w:r w:rsidR="003411EF">
        <w:rPr>
          <w:rStyle w:val="Emphasis"/>
          <w:rFonts w:ascii="Arial" w:hAnsi="Arial" w:cs="Arial"/>
          <w:color w:val="072D59"/>
          <w:sz w:val="20"/>
          <w:szCs w:val="20"/>
        </w:rPr>
        <w:t>software</w:t>
      </w:r>
      <w:r>
        <w:rPr>
          <w:rStyle w:val="Emphasis"/>
          <w:rFonts w:ascii="Arial" w:hAnsi="Arial" w:cs="Arial"/>
          <w:color w:val="072D59"/>
          <w:sz w:val="20"/>
          <w:szCs w:val="20"/>
        </w:rPr>
        <w:t>.</w:t>
      </w:r>
    </w:p>
    <w:p w:rsidR="00425E46" w:rsidRPr="00667710" w:rsidRDefault="00425E46" w:rsidP="00C05577">
      <w:pPr>
        <w:pStyle w:val="ListParagraph"/>
        <w:numPr>
          <w:ilvl w:val="1"/>
          <w:numId w:val="4"/>
        </w:numPr>
        <w:rPr>
          <w:rStyle w:val="Emphasis"/>
          <w:i w:val="0"/>
          <w:iCs w:val="0"/>
        </w:rPr>
      </w:pPr>
      <w:r>
        <w:rPr>
          <w:rStyle w:val="Emphasis"/>
          <w:rFonts w:ascii="Arial" w:hAnsi="Arial" w:cs="Arial"/>
          <w:color w:val="072D59"/>
          <w:sz w:val="20"/>
          <w:szCs w:val="20"/>
        </w:rPr>
        <w:t>Add location of video (</w:t>
      </w:r>
      <w:hyperlink r:id="rId8" w:history="1">
        <w:r w:rsidR="00667710" w:rsidRPr="007770F0">
          <w:rPr>
            <w:rStyle w:val="Hyperlink"/>
            <w:rFonts w:ascii="Arial" w:hAnsi="Arial" w:cs="Arial"/>
            <w:sz w:val="20"/>
            <w:szCs w:val="20"/>
          </w:rPr>
          <w:t>http://vimeo.com/22043142</w:t>
        </w:r>
      </w:hyperlink>
      <w:r w:rsidR="00667710">
        <w:rPr>
          <w:rStyle w:val="Emphasis"/>
          <w:rFonts w:ascii="Arial" w:hAnsi="Arial" w:cs="Arial"/>
          <w:color w:val="072D59"/>
          <w:sz w:val="20"/>
          <w:szCs w:val="20"/>
        </w:rPr>
        <w:t>)</w:t>
      </w:r>
    </w:p>
    <w:p w:rsidR="00667710" w:rsidRDefault="00667710" w:rsidP="00C05577">
      <w:pPr>
        <w:pStyle w:val="ListParagraph"/>
        <w:numPr>
          <w:ilvl w:val="1"/>
          <w:numId w:val="4"/>
        </w:numPr>
      </w:pPr>
    </w:p>
    <w:p w:rsidR="00C05577" w:rsidRDefault="00C05577" w:rsidP="00C05577">
      <w:pPr>
        <w:pStyle w:val="ListParagraph"/>
      </w:pPr>
    </w:p>
    <w:p w:rsidR="0000358E" w:rsidRDefault="0000358E" w:rsidP="0000358E">
      <w:pPr>
        <w:pStyle w:val="ListParagraph"/>
        <w:numPr>
          <w:ilvl w:val="0"/>
          <w:numId w:val="4"/>
        </w:numPr>
      </w:pPr>
      <w:r>
        <w:lastRenderedPageBreak/>
        <w:t>Hydra</w:t>
      </w:r>
      <w:r w:rsidR="00C05577">
        <w:t xml:space="preserve"> - </w:t>
      </w:r>
      <w:hyperlink r:id="rId9" w:history="1">
        <w:r w:rsidR="00C05577" w:rsidRPr="00A44C7D">
          <w:rPr>
            <w:rStyle w:val="Hyperlink"/>
          </w:rPr>
          <w:t>http://www.dcainc.com/products/hydra/index.html</w:t>
        </w:r>
      </w:hyperlink>
      <w:r w:rsidR="00C05577">
        <w:t xml:space="preserve"> </w:t>
      </w:r>
    </w:p>
    <w:p w:rsidR="00C05577" w:rsidRDefault="00C05577" w:rsidP="00C05577">
      <w:pPr>
        <w:pStyle w:val="ListParagraph"/>
      </w:pPr>
    </w:p>
    <w:p w:rsidR="00C05577" w:rsidRPr="000819AA" w:rsidRDefault="00C05577" w:rsidP="00C05577">
      <w:pPr>
        <w:pStyle w:val="NormalWeb"/>
        <w:numPr>
          <w:ilvl w:val="1"/>
          <w:numId w:val="4"/>
        </w:numPr>
        <w:spacing w:before="0" w:after="0"/>
        <w:rPr>
          <w:rStyle w:val="Strong"/>
          <w:rFonts w:asciiTheme="minorHAnsi" w:hAnsiTheme="minorHAnsi" w:cstheme="minorHAnsi"/>
          <w:bCs w:val="0"/>
          <w:i/>
          <w:sz w:val="20"/>
          <w:szCs w:val="20"/>
        </w:rPr>
      </w:pPr>
      <w:r w:rsidRPr="00C05577">
        <w:rPr>
          <w:rStyle w:val="Emphasis"/>
          <w:rFonts w:asciiTheme="minorHAnsi" w:hAnsiTheme="minorHAnsi" w:cstheme="minorHAnsi"/>
          <w:i w:val="0"/>
          <w:sz w:val="20"/>
          <w:szCs w:val="20"/>
        </w:rPr>
        <w:t>Hydra is the universal player for all file-based media</w:t>
      </w:r>
      <w:r w:rsidRPr="00C05577">
        <w:rPr>
          <w:rStyle w:val="Emphasis"/>
          <w:rFonts w:asciiTheme="minorHAnsi" w:hAnsiTheme="minorHAnsi" w:cstheme="minorHAnsi"/>
          <w:sz w:val="20"/>
          <w:szCs w:val="20"/>
        </w:rPr>
        <w:t>.</w:t>
      </w:r>
      <w:r w:rsidRPr="00C05577">
        <w:rPr>
          <w:rStyle w:val="Strong"/>
          <w:rFonts w:asciiTheme="minorHAnsi" w:hAnsiTheme="minorHAnsi" w:cstheme="minorHAnsi"/>
          <w:sz w:val="20"/>
          <w:szCs w:val="20"/>
        </w:rPr>
        <w:t xml:space="preserve"> </w:t>
      </w:r>
      <w:r w:rsidRPr="00C05577">
        <w:rPr>
          <w:rStyle w:val="Strong"/>
          <w:rFonts w:asciiTheme="minorHAnsi" w:hAnsiTheme="minorHAnsi" w:cstheme="minorHAnsi"/>
          <w:b w:val="0"/>
          <w:sz w:val="20"/>
          <w:szCs w:val="20"/>
        </w:rPr>
        <w:t>Frame-accurate playback of anything th</w:t>
      </w:r>
      <w:r w:rsidR="00425E46">
        <w:rPr>
          <w:rStyle w:val="Strong"/>
          <w:rFonts w:asciiTheme="minorHAnsi" w:hAnsiTheme="minorHAnsi" w:cstheme="minorHAnsi"/>
          <w:b w:val="0"/>
          <w:sz w:val="20"/>
          <w:szCs w:val="20"/>
        </w:rPr>
        <w:t>at</w:t>
      </w:r>
      <w:r w:rsidRPr="00C05577">
        <w:rPr>
          <w:rStyle w:val="Strong"/>
          <w:rFonts w:asciiTheme="minorHAnsi" w:hAnsiTheme="minorHAnsi" w:cstheme="minorHAnsi"/>
          <w:b w:val="0"/>
          <w:sz w:val="20"/>
          <w:szCs w:val="20"/>
        </w:rPr>
        <w:t xml:space="preserve"> </w:t>
      </w:r>
      <w:r w:rsidR="00425E46">
        <w:rPr>
          <w:rStyle w:val="Strong"/>
          <w:rFonts w:asciiTheme="minorHAnsi" w:hAnsiTheme="minorHAnsi" w:cstheme="minorHAnsi"/>
          <w:b w:val="0"/>
          <w:sz w:val="20"/>
          <w:szCs w:val="20"/>
        </w:rPr>
        <w:t xml:space="preserve">the </w:t>
      </w:r>
      <w:r w:rsidRPr="00C05577">
        <w:rPr>
          <w:rStyle w:val="Strong"/>
          <w:rFonts w:asciiTheme="minorHAnsi" w:hAnsiTheme="minorHAnsi" w:cstheme="minorHAnsi"/>
          <w:b w:val="0"/>
          <w:sz w:val="20"/>
          <w:szCs w:val="20"/>
        </w:rPr>
        <w:t>Aurora software decodes.</w:t>
      </w:r>
    </w:p>
    <w:p w:rsidR="000819AA" w:rsidRPr="000819AA" w:rsidRDefault="000819AA" w:rsidP="00C05577">
      <w:pPr>
        <w:pStyle w:val="NormalWeb"/>
        <w:numPr>
          <w:ilvl w:val="1"/>
          <w:numId w:val="4"/>
        </w:numPr>
        <w:spacing w:before="0" w:after="0"/>
        <w:rPr>
          <w:rStyle w:val="Strong"/>
          <w:rFonts w:asciiTheme="minorHAnsi" w:hAnsiTheme="minorHAnsi" w:cstheme="minorHAnsi"/>
          <w:bCs w:val="0"/>
          <w:i/>
          <w:sz w:val="20"/>
          <w:szCs w:val="20"/>
        </w:rPr>
      </w:pPr>
    </w:p>
    <w:p w:rsidR="000819AA" w:rsidRPr="00C05577" w:rsidRDefault="000819AA" w:rsidP="000819AA">
      <w:pPr>
        <w:pStyle w:val="NormalWeb"/>
        <w:numPr>
          <w:ilvl w:val="0"/>
          <w:numId w:val="4"/>
        </w:numPr>
        <w:spacing w:before="0" w:after="0"/>
        <w:rPr>
          <w:rFonts w:asciiTheme="minorHAnsi" w:hAnsiTheme="minorHAnsi" w:cstheme="minorHAnsi"/>
          <w:b/>
          <w:i/>
          <w:sz w:val="20"/>
          <w:szCs w:val="20"/>
        </w:rPr>
      </w:pPr>
      <w:r>
        <w:rPr>
          <w:rStyle w:val="Strong"/>
          <w:rFonts w:asciiTheme="minorHAnsi" w:hAnsiTheme="minorHAnsi" w:cstheme="minorHAnsi"/>
          <w:b w:val="0"/>
          <w:sz w:val="20"/>
          <w:szCs w:val="20"/>
        </w:rPr>
        <w:t xml:space="preserve">Demonstration &amp; Evaluation – Contact </w:t>
      </w:r>
      <w:hyperlink r:id="rId10" w:history="1">
        <w:r w:rsidRPr="002767AC">
          <w:rPr>
            <w:rStyle w:val="Hyperlink"/>
            <w:rFonts w:asciiTheme="minorHAnsi" w:hAnsiTheme="minorHAnsi" w:cstheme="minorHAnsi"/>
            <w:sz w:val="20"/>
            <w:szCs w:val="20"/>
          </w:rPr>
          <w:t>mark@digifysales.com</w:t>
        </w:r>
      </w:hyperlink>
      <w:r>
        <w:rPr>
          <w:rStyle w:val="Strong"/>
          <w:rFonts w:asciiTheme="minorHAnsi" w:hAnsiTheme="minorHAnsi" w:cstheme="minorHAnsi"/>
          <w:b w:val="0"/>
          <w:sz w:val="20"/>
          <w:szCs w:val="20"/>
        </w:rPr>
        <w:t xml:space="preserve"> or call 940-455-2934 </w:t>
      </w:r>
    </w:p>
    <w:p w:rsidR="00C05577" w:rsidRDefault="00C05577" w:rsidP="00425E46">
      <w:pPr>
        <w:pStyle w:val="ListParagraph"/>
        <w:ind w:left="1440"/>
      </w:pPr>
    </w:p>
    <w:p w:rsidR="0000358E" w:rsidRDefault="0000358E" w:rsidP="0000358E">
      <w:proofErr w:type="spellStart"/>
      <w:r>
        <w:t>Dektec</w:t>
      </w:r>
      <w:proofErr w:type="spellEnd"/>
      <w:r w:rsidR="003411EF">
        <w:t xml:space="preserve"> - </w:t>
      </w:r>
      <w:hyperlink r:id="rId11" w:history="1">
        <w:r w:rsidR="003411EF" w:rsidRPr="00A44C7D">
          <w:rPr>
            <w:rStyle w:val="Hyperlink"/>
          </w:rPr>
          <w:t>http://www.dektec.com/</w:t>
        </w:r>
      </w:hyperlink>
      <w:r w:rsidR="003411EF">
        <w:t xml:space="preserve"> </w:t>
      </w:r>
    </w:p>
    <w:p w:rsidR="005C1917" w:rsidRPr="005C1917" w:rsidRDefault="008B5C09" w:rsidP="005C1917">
      <w:pPr>
        <w:shd w:val="clear" w:color="auto" w:fill="EFF6F7"/>
        <w:spacing w:before="335" w:after="335" w:line="352" w:lineRule="atLeast"/>
        <w:ind w:right="335"/>
        <w:rPr>
          <w:rFonts w:ascii="Arial" w:hAnsi="Arial" w:cs="Arial"/>
          <w:color w:val="444444"/>
          <w:sz w:val="20"/>
          <w:szCs w:val="20"/>
        </w:rPr>
      </w:pPr>
      <w:r>
        <w:t xml:space="preserve">I would like this to look like </w:t>
      </w:r>
      <w:hyperlink r:id="rId12" w:history="1">
        <w:r w:rsidRPr="002767AC">
          <w:rPr>
            <w:rStyle w:val="Hyperlink"/>
          </w:rPr>
          <w:t>http://www.digi-box.co.uk/manufacturer/dektec</w:t>
        </w:r>
      </w:hyperlink>
      <w:r>
        <w:t xml:space="preserve"> .  Or just have each link </w:t>
      </w:r>
      <w:r w:rsidR="00A1160B">
        <w:t xml:space="preserve">would have </w:t>
      </w:r>
      <w:r>
        <w:t>a PDF attachment</w:t>
      </w:r>
      <w:r w:rsidR="00B57F6A">
        <w:t xml:space="preserve"> that is on the ftp site</w:t>
      </w:r>
      <w:r>
        <w:t xml:space="preserve">. </w:t>
      </w:r>
      <w:r w:rsidR="005C1917">
        <w:t xml:space="preserve"> BUT AT FIRST WE CAN JUST DO THIS </w:t>
      </w:r>
      <w:hyperlink r:id="rId13" w:history="1">
        <w:r w:rsidR="005C1917" w:rsidRPr="005C1917">
          <w:rPr>
            <w:rStyle w:val="Hyperlink"/>
            <w:rFonts w:ascii="Arial" w:hAnsi="Arial" w:cs="Arial"/>
            <w:b/>
            <w:bCs/>
            <w:sz w:val="20"/>
            <w:szCs w:val="20"/>
          </w:rPr>
          <w:t>PCI Express</w:t>
        </w:r>
      </w:hyperlink>
      <w:r w:rsidR="005C1917" w:rsidRPr="005C1917">
        <w:rPr>
          <w:rFonts w:ascii="Arial" w:hAnsi="Arial" w:cs="Arial"/>
          <w:color w:val="444444"/>
          <w:sz w:val="20"/>
          <w:szCs w:val="20"/>
        </w:rPr>
        <w:t xml:space="preserve"> DTA-2144</w:t>
      </w:r>
      <w:r w:rsidR="005C1917">
        <w:rPr>
          <w:rFonts w:ascii="Arial" w:hAnsi="Arial" w:cs="Arial"/>
          <w:color w:val="444444"/>
          <w:sz w:val="20"/>
          <w:szCs w:val="20"/>
        </w:rPr>
        <w:t>.  Than another time we can add all these items… What do you think?</w:t>
      </w:r>
    </w:p>
    <w:p w:rsidR="008B5C09" w:rsidRDefault="008B5C09" w:rsidP="0000358E"/>
    <w:p w:rsidR="00667710" w:rsidRPr="00667710" w:rsidRDefault="00667710" w:rsidP="00667710">
      <w:pPr>
        <w:pStyle w:val="ListParagraph"/>
        <w:numPr>
          <w:ilvl w:val="0"/>
          <w:numId w:val="7"/>
        </w:numPr>
        <w:shd w:val="clear" w:color="auto" w:fill="EFF6F7"/>
        <w:spacing w:before="335" w:after="335" w:line="352" w:lineRule="atLeast"/>
        <w:ind w:right="335"/>
        <w:rPr>
          <w:rFonts w:ascii="Arial" w:hAnsi="Arial" w:cs="Arial"/>
          <w:color w:val="444444"/>
          <w:sz w:val="20"/>
          <w:szCs w:val="20"/>
        </w:rPr>
      </w:pPr>
      <w:proofErr w:type="spellStart"/>
      <w:r w:rsidRPr="00667710">
        <w:rPr>
          <w:rFonts w:ascii="Arial" w:hAnsi="Arial" w:cs="Arial"/>
          <w:b/>
          <w:bCs/>
          <w:color w:val="444444"/>
          <w:sz w:val="20"/>
          <w:szCs w:val="20"/>
        </w:rPr>
        <w:t>DekTec</w:t>
      </w:r>
      <w:proofErr w:type="spellEnd"/>
      <w:r w:rsidRPr="00667710">
        <w:rPr>
          <w:rFonts w:ascii="Arial" w:hAnsi="Arial" w:cs="Arial"/>
          <w:b/>
          <w:bCs/>
          <w:color w:val="444444"/>
          <w:sz w:val="20"/>
          <w:szCs w:val="20"/>
        </w:rPr>
        <w:t xml:space="preserve"> Product Overview</w:t>
      </w:r>
      <w:r w:rsidRPr="00667710">
        <w:rPr>
          <w:rFonts w:ascii="Arial" w:hAnsi="Arial" w:cs="Arial"/>
          <w:b/>
          <w:bCs/>
          <w:color w:val="444444"/>
          <w:sz w:val="20"/>
          <w:szCs w:val="20"/>
        </w:rPr>
        <w:br/>
      </w:r>
      <w:hyperlink r:id="rId14" w:history="1">
        <w:r w:rsidRPr="00667710">
          <w:rPr>
            <w:rStyle w:val="Hyperlink"/>
            <w:rFonts w:ascii="Arial" w:hAnsi="Arial" w:cs="Arial"/>
            <w:b/>
            <w:bCs/>
            <w:sz w:val="20"/>
            <w:szCs w:val="20"/>
          </w:rPr>
          <w:t>IP</w:t>
        </w:r>
      </w:hyperlink>
      <w:r w:rsidRPr="00667710">
        <w:rPr>
          <w:rFonts w:ascii="Arial" w:hAnsi="Arial" w:cs="Arial"/>
          <w:b/>
          <w:bCs/>
          <w:color w:val="444444"/>
          <w:sz w:val="20"/>
          <w:szCs w:val="20"/>
        </w:rPr>
        <w:br/>
      </w:r>
      <w:hyperlink r:id="rId15" w:history="1">
        <w:r w:rsidRPr="00667710">
          <w:rPr>
            <w:rStyle w:val="Hyperlink"/>
            <w:rFonts w:ascii="Arial" w:hAnsi="Arial" w:cs="Arial"/>
            <w:sz w:val="20"/>
            <w:szCs w:val="20"/>
          </w:rPr>
          <w:t>DTE-3100</w:t>
        </w:r>
      </w:hyperlink>
      <w:r w:rsidRPr="00667710">
        <w:rPr>
          <w:rFonts w:ascii="Arial" w:hAnsi="Arial" w:cs="Arial"/>
          <w:color w:val="444444"/>
          <w:sz w:val="20"/>
          <w:szCs w:val="20"/>
        </w:rPr>
        <w:t xml:space="preserve"> - Networked ASI Output </w:t>
      </w:r>
      <w:proofErr w:type="spellStart"/>
      <w:r w:rsidRPr="00667710">
        <w:rPr>
          <w:rFonts w:ascii="Arial" w:hAnsi="Arial" w:cs="Arial"/>
          <w:color w:val="444444"/>
          <w:sz w:val="20"/>
          <w:szCs w:val="20"/>
        </w:rPr>
        <w:t>PoE</w:t>
      </w:r>
      <w:proofErr w:type="spellEnd"/>
      <w:r w:rsidRPr="00667710">
        <w:rPr>
          <w:rFonts w:ascii="Arial" w:hAnsi="Arial" w:cs="Arial"/>
          <w:color w:val="444444"/>
          <w:sz w:val="20"/>
          <w:szCs w:val="20"/>
        </w:rPr>
        <w:t xml:space="preserve"> Enabled</w:t>
      </w:r>
    </w:p>
    <w:p w:rsidR="00667710" w:rsidRPr="00667710" w:rsidRDefault="00BC1D88" w:rsidP="00667710">
      <w:pPr>
        <w:pStyle w:val="ListParagraph"/>
        <w:numPr>
          <w:ilvl w:val="0"/>
          <w:numId w:val="7"/>
        </w:numPr>
        <w:shd w:val="clear" w:color="auto" w:fill="EFF6F7"/>
        <w:spacing w:before="335" w:after="335" w:line="352" w:lineRule="atLeast"/>
        <w:ind w:right="335"/>
        <w:rPr>
          <w:rFonts w:ascii="Arial" w:hAnsi="Arial" w:cs="Arial"/>
          <w:color w:val="444444"/>
          <w:sz w:val="20"/>
          <w:szCs w:val="20"/>
        </w:rPr>
      </w:pPr>
      <w:hyperlink r:id="rId16" w:history="1">
        <w:r w:rsidR="00667710" w:rsidRPr="00667710">
          <w:rPr>
            <w:rStyle w:val="Hyperlink"/>
            <w:rFonts w:ascii="Arial" w:hAnsi="Arial" w:cs="Arial"/>
            <w:b/>
            <w:bCs/>
            <w:sz w:val="20"/>
            <w:szCs w:val="20"/>
          </w:rPr>
          <w:t>PCI</w:t>
        </w:r>
      </w:hyperlink>
      <w:r w:rsidR="00667710" w:rsidRPr="00667710">
        <w:rPr>
          <w:rFonts w:ascii="Arial" w:hAnsi="Arial" w:cs="Arial"/>
          <w:color w:val="444444"/>
          <w:sz w:val="20"/>
          <w:szCs w:val="20"/>
        </w:rPr>
        <w:br/>
      </w:r>
      <w:hyperlink r:id="rId17" w:history="1">
        <w:r w:rsidR="00667710" w:rsidRPr="00667710">
          <w:rPr>
            <w:rStyle w:val="Hyperlink"/>
            <w:rFonts w:ascii="Arial" w:hAnsi="Arial" w:cs="Arial"/>
            <w:sz w:val="20"/>
            <w:szCs w:val="20"/>
          </w:rPr>
          <w:t>DTA-160</w:t>
        </w:r>
      </w:hyperlink>
      <w:r w:rsidR="00667710" w:rsidRPr="00667710">
        <w:rPr>
          <w:rFonts w:ascii="Arial" w:hAnsi="Arial" w:cs="Arial"/>
          <w:color w:val="444444"/>
          <w:sz w:val="20"/>
          <w:szCs w:val="20"/>
        </w:rPr>
        <w:t xml:space="preserve"> - Gigabit TS over-IP</w:t>
      </w:r>
    </w:p>
    <w:p w:rsidR="00667710" w:rsidRPr="00667710" w:rsidRDefault="00BC1D88" w:rsidP="00667710">
      <w:pPr>
        <w:pStyle w:val="ListParagraph"/>
        <w:numPr>
          <w:ilvl w:val="0"/>
          <w:numId w:val="7"/>
        </w:numPr>
        <w:shd w:val="clear" w:color="auto" w:fill="EFF6F7"/>
        <w:spacing w:before="335" w:after="335" w:line="352" w:lineRule="atLeast"/>
        <w:ind w:right="335"/>
        <w:rPr>
          <w:rFonts w:ascii="Arial" w:hAnsi="Arial" w:cs="Arial"/>
          <w:color w:val="444444"/>
          <w:sz w:val="20"/>
          <w:szCs w:val="20"/>
        </w:rPr>
      </w:pPr>
      <w:hyperlink r:id="rId18" w:history="1">
        <w:r w:rsidR="00667710" w:rsidRPr="00667710">
          <w:rPr>
            <w:rStyle w:val="Hyperlink"/>
            <w:rFonts w:ascii="Arial" w:hAnsi="Arial" w:cs="Arial"/>
            <w:b/>
            <w:bCs/>
            <w:sz w:val="20"/>
            <w:szCs w:val="20"/>
          </w:rPr>
          <w:t>PCI Modulators</w:t>
        </w:r>
      </w:hyperlink>
      <w:r w:rsidR="00667710" w:rsidRPr="00667710">
        <w:rPr>
          <w:rFonts w:ascii="Arial" w:hAnsi="Arial" w:cs="Arial"/>
          <w:b/>
          <w:bCs/>
          <w:color w:val="444444"/>
          <w:sz w:val="20"/>
          <w:szCs w:val="20"/>
        </w:rPr>
        <w:br/>
      </w:r>
      <w:hyperlink r:id="rId19" w:history="1">
        <w:r w:rsidR="00667710" w:rsidRPr="00667710">
          <w:rPr>
            <w:rStyle w:val="Hyperlink"/>
            <w:rFonts w:ascii="Arial" w:hAnsi="Arial" w:cs="Arial"/>
            <w:sz w:val="20"/>
            <w:szCs w:val="20"/>
          </w:rPr>
          <w:t>DTA-107S2</w:t>
        </w:r>
      </w:hyperlink>
      <w:r w:rsidR="00667710" w:rsidRPr="00667710">
        <w:rPr>
          <w:rFonts w:ascii="Arial" w:hAnsi="Arial" w:cs="Arial"/>
          <w:color w:val="444444"/>
          <w:sz w:val="20"/>
          <w:szCs w:val="20"/>
        </w:rPr>
        <w:t xml:space="preserve"> - DVB-S.2 Modulator, L-band | </w:t>
      </w:r>
      <w:hyperlink r:id="rId20" w:history="1">
        <w:r w:rsidR="00667710" w:rsidRPr="00667710">
          <w:rPr>
            <w:rStyle w:val="Hyperlink"/>
            <w:rFonts w:ascii="Arial" w:hAnsi="Arial" w:cs="Arial"/>
            <w:sz w:val="20"/>
            <w:szCs w:val="20"/>
          </w:rPr>
          <w:t>DTA-115</w:t>
        </w:r>
      </w:hyperlink>
      <w:r w:rsidR="00667710" w:rsidRPr="00667710">
        <w:rPr>
          <w:rFonts w:ascii="Arial" w:hAnsi="Arial" w:cs="Arial"/>
          <w:color w:val="444444"/>
          <w:sz w:val="20"/>
          <w:szCs w:val="20"/>
        </w:rPr>
        <w:t xml:space="preserve"> - Multi-standard VHF/UHF Modulator</w:t>
      </w:r>
    </w:p>
    <w:p w:rsidR="00667710" w:rsidRPr="00667710" w:rsidRDefault="00BC1D88" w:rsidP="00667710">
      <w:pPr>
        <w:pStyle w:val="ListParagraph"/>
        <w:numPr>
          <w:ilvl w:val="0"/>
          <w:numId w:val="7"/>
        </w:numPr>
        <w:shd w:val="clear" w:color="auto" w:fill="EFF6F7"/>
        <w:spacing w:before="335" w:after="335" w:line="352" w:lineRule="atLeast"/>
        <w:ind w:right="335"/>
        <w:rPr>
          <w:rFonts w:ascii="Arial" w:hAnsi="Arial" w:cs="Arial"/>
          <w:color w:val="444444"/>
          <w:sz w:val="20"/>
          <w:szCs w:val="20"/>
        </w:rPr>
      </w:pPr>
      <w:hyperlink r:id="rId21" w:history="1">
        <w:r w:rsidR="00667710" w:rsidRPr="00667710">
          <w:rPr>
            <w:rStyle w:val="Hyperlink"/>
            <w:rFonts w:ascii="Arial" w:hAnsi="Arial" w:cs="Arial"/>
            <w:b/>
            <w:bCs/>
            <w:sz w:val="20"/>
            <w:szCs w:val="20"/>
          </w:rPr>
          <w:t>PCI Express</w:t>
        </w:r>
      </w:hyperlink>
      <w:r w:rsidR="00667710" w:rsidRPr="00667710">
        <w:rPr>
          <w:rFonts w:ascii="Arial" w:hAnsi="Arial" w:cs="Arial"/>
          <w:b/>
          <w:bCs/>
          <w:color w:val="444444"/>
          <w:sz w:val="20"/>
          <w:szCs w:val="20"/>
        </w:rPr>
        <w:br/>
      </w:r>
      <w:r w:rsidR="00667710" w:rsidRPr="00667710">
        <w:rPr>
          <w:rFonts w:ascii="Arial" w:hAnsi="Arial" w:cs="Arial"/>
          <w:color w:val="444444"/>
          <w:sz w:val="20"/>
          <w:szCs w:val="20"/>
        </w:rPr>
        <w:t>DTA-2135 ¦ DTA-2144</w:t>
      </w:r>
    </w:p>
    <w:p w:rsidR="00667710" w:rsidRPr="00667710" w:rsidRDefault="00BC1D88" w:rsidP="00667710">
      <w:pPr>
        <w:pStyle w:val="ListParagraph"/>
        <w:numPr>
          <w:ilvl w:val="0"/>
          <w:numId w:val="7"/>
        </w:numPr>
        <w:shd w:val="clear" w:color="auto" w:fill="EFF6F7"/>
        <w:spacing w:before="335" w:after="335" w:line="352" w:lineRule="atLeast"/>
        <w:ind w:right="335"/>
        <w:rPr>
          <w:rFonts w:ascii="Arial" w:hAnsi="Arial" w:cs="Arial"/>
          <w:color w:val="444444"/>
          <w:sz w:val="20"/>
          <w:szCs w:val="20"/>
        </w:rPr>
      </w:pPr>
      <w:hyperlink r:id="rId22" w:history="1">
        <w:r w:rsidR="00667710" w:rsidRPr="00667710">
          <w:rPr>
            <w:rStyle w:val="Hyperlink"/>
            <w:rFonts w:ascii="Arial" w:hAnsi="Arial" w:cs="Arial"/>
            <w:b/>
            <w:bCs/>
            <w:sz w:val="20"/>
            <w:szCs w:val="20"/>
          </w:rPr>
          <w:t>USB-2</w:t>
        </w:r>
      </w:hyperlink>
      <w:r w:rsidR="00667710" w:rsidRPr="00667710">
        <w:rPr>
          <w:rFonts w:ascii="Arial" w:hAnsi="Arial" w:cs="Arial"/>
          <w:b/>
          <w:bCs/>
          <w:color w:val="444444"/>
          <w:sz w:val="20"/>
          <w:szCs w:val="20"/>
        </w:rPr>
        <w:br/>
      </w:r>
      <w:hyperlink r:id="rId23" w:history="1">
        <w:r w:rsidR="00667710" w:rsidRPr="00667710">
          <w:rPr>
            <w:rStyle w:val="Hyperlink"/>
            <w:rFonts w:ascii="Arial" w:hAnsi="Arial" w:cs="Arial"/>
            <w:sz w:val="20"/>
            <w:szCs w:val="20"/>
          </w:rPr>
          <w:t>DTU-215</w:t>
        </w:r>
      </w:hyperlink>
      <w:r w:rsidR="00667710" w:rsidRPr="00667710">
        <w:rPr>
          <w:rFonts w:ascii="Arial" w:hAnsi="Arial" w:cs="Arial"/>
          <w:color w:val="444444"/>
          <w:sz w:val="20"/>
          <w:szCs w:val="20"/>
        </w:rPr>
        <w:t xml:space="preserve"> - Multi-standard VHF/UHF modulator | </w:t>
      </w:r>
      <w:hyperlink r:id="rId24" w:history="1">
        <w:r w:rsidR="00667710" w:rsidRPr="00667710">
          <w:rPr>
            <w:rStyle w:val="Hyperlink"/>
            <w:rFonts w:ascii="Arial" w:hAnsi="Arial" w:cs="Arial"/>
            <w:sz w:val="20"/>
            <w:szCs w:val="20"/>
          </w:rPr>
          <w:t>DTU-245</w:t>
        </w:r>
      </w:hyperlink>
      <w:r w:rsidR="00667710" w:rsidRPr="00667710">
        <w:rPr>
          <w:rFonts w:ascii="Arial" w:hAnsi="Arial" w:cs="Arial"/>
          <w:color w:val="444444"/>
          <w:sz w:val="20"/>
          <w:szCs w:val="20"/>
        </w:rPr>
        <w:t xml:space="preserve"> - ASI/SD-SDI input + output</w:t>
      </w:r>
    </w:p>
    <w:p w:rsidR="00667710" w:rsidRPr="00667710" w:rsidRDefault="00BC1D88" w:rsidP="00667710">
      <w:pPr>
        <w:pStyle w:val="ListParagraph"/>
        <w:numPr>
          <w:ilvl w:val="0"/>
          <w:numId w:val="7"/>
        </w:numPr>
        <w:shd w:val="clear" w:color="auto" w:fill="EFF6F7"/>
        <w:spacing w:before="335" w:after="335" w:line="352" w:lineRule="atLeast"/>
        <w:ind w:right="335"/>
        <w:rPr>
          <w:rFonts w:ascii="Arial" w:hAnsi="Arial" w:cs="Arial"/>
          <w:color w:val="444444"/>
          <w:sz w:val="20"/>
          <w:szCs w:val="20"/>
        </w:rPr>
      </w:pPr>
      <w:hyperlink r:id="rId25" w:history="1">
        <w:r w:rsidR="00667710" w:rsidRPr="00667710">
          <w:rPr>
            <w:rStyle w:val="Hyperlink"/>
            <w:rFonts w:ascii="Arial" w:hAnsi="Arial" w:cs="Arial"/>
            <w:b/>
            <w:bCs/>
            <w:sz w:val="20"/>
            <w:szCs w:val="20"/>
          </w:rPr>
          <w:t>Application Software</w:t>
        </w:r>
      </w:hyperlink>
      <w:r w:rsidR="00667710" w:rsidRPr="00667710">
        <w:rPr>
          <w:rFonts w:ascii="Arial" w:hAnsi="Arial" w:cs="Arial"/>
          <w:b/>
          <w:bCs/>
          <w:color w:val="444444"/>
          <w:sz w:val="20"/>
          <w:szCs w:val="20"/>
        </w:rPr>
        <w:br/>
      </w:r>
      <w:hyperlink r:id="rId26" w:history="1">
        <w:r w:rsidR="00667710" w:rsidRPr="00667710">
          <w:rPr>
            <w:rStyle w:val="Hyperlink"/>
            <w:rFonts w:ascii="Arial" w:hAnsi="Arial" w:cs="Arial"/>
            <w:sz w:val="20"/>
            <w:szCs w:val="20"/>
          </w:rPr>
          <w:t>DTC-320</w:t>
        </w:r>
      </w:hyperlink>
      <w:r w:rsidR="00667710" w:rsidRPr="00667710">
        <w:rPr>
          <w:rFonts w:ascii="Arial" w:hAnsi="Arial" w:cs="Arial"/>
          <w:color w:val="444444"/>
          <w:sz w:val="20"/>
          <w:szCs w:val="20"/>
        </w:rPr>
        <w:t xml:space="preserve"> - </w:t>
      </w:r>
      <w:proofErr w:type="spellStart"/>
      <w:r w:rsidR="00667710" w:rsidRPr="00667710">
        <w:rPr>
          <w:rFonts w:ascii="Arial" w:hAnsi="Arial" w:cs="Arial"/>
          <w:color w:val="444444"/>
          <w:sz w:val="20"/>
          <w:szCs w:val="20"/>
        </w:rPr>
        <w:t>StreamXpert</w:t>
      </w:r>
      <w:proofErr w:type="spellEnd"/>
      <w:r w:rsidR="00667710" w:rsidRPr="00667710">
        <w:rPr>
          <w:rFonts w:ascii="Arial" w:hAnsi="Arial" w:cs="Arial"/>
          <w:color w:val="444444"/>
          <w:sz w:val="20"/>
          <w:szCs w:val="20"/>
        </w:rPr>
        <w:t xml:space="preserve"> - TS </w:t>
      </w:r>
      <w:proofErr w:type="spellStart"/>
      <w:r w:rsidR="00667710" w:rsidRPr="00667710">
        <w:rPr>
          <w:rFonts w:ascii="Arial" w:hAnsi="Arial" w:cs="Arial"/>
          <w:color w:val="444444"/>
          <w:sz w:val="20"/>
          <w:szCs w:val="20"/>
        </w:rPr>
        <w:t>Analyser</w:t>
      </w:r>
      <w:proofErr w:type="spellEnd"/>
      <w:r w:rsidR="00667710" w:rsidRPr="00667710">
        <w:rPr>
          <w:rFonts w:ascii="Arial" w:hAnsi="Arial" w:cs="Arial"/>
          <w:color w:val="444444"/>
          <w:sz w:val="20"/>
          <w:szCs w:val="20"/>
        </w:rPr>
        <w:t xml:space="preserve"> | </w:t>
      </w:r>
      <w:hyperlink r:id="rId27" w:history="1">
        <w:r w:rsidR="00667710" w:rsidRPr="00667710">
          <w:rPr>
            <w:rStyle w:val="Hyperlink"/>
            <w:rFonts w:ascii="Arial" w:hAnsi="Arial" w:cs="Arial"/>
            <w:sz w:val="20"/>
            <w:szCs w:val="20"/>
          </w:rPr>
          <w:t>DTC-700</w:t>
        </w:r>
      </w:hyperlink>
      <w:r w:rsidR="00667710" w:rsidRPr="00667710">
        <w:rPr>
          <w:rFonts w:ascii="Arial" w:hAnsi="Arial" w:cs="Arial"/>
          <w:color w:val="444444"/>
          <w:sz w:val="20"/>
          <w:szCs w:val="20"/>
        </w:rPr>
        <w:t xml:space="preserve"> - </w:t>
      </w:r>
      <w:proofErr w:type="spellStart"/>
      <w:r w:rsidR="00667710" w:rsidRPr="00667710">
        <w:rPr>
          <w:rFonts w:ascii="Arial" w:hAnsi="Arial" w:cs="Arial"/>
          <w:color w:val="444444"/>
          <w:sz w:val="20"/>
          <w:szCs w:val="20"/>
        </w:rPr>
        <w:t>MuxXpert</w:t>
      </w:r>
      <w:proofErr w:type="spellEnd"/>
      <w:r w:rsidR="00667710" w:rsidRPr="00667710">
        <w:rPr>
          <w:rFonts w:ascii="Arial" w:hAnsi="Arial" w:cs="Arial"/>
          <w:color w:val="444444"/>
          <w:sz w:val="20"/>
          <w:szCs w:val="20"/>
        </w:rPr>
        <w:t xml:space="preserve"> - Real-time multiplexer | </w:t>
      </w:r>
      <w:hyperlink r:id="rId28" w:history="1">
        <w:r w:rsidR="00667710" w:rsidRPr="00667710">
          <w:rPr>
            <w:rStyle w:val="Hyperlink"/>
            <w:rFonts w:ascii="Arial" w:hAnsi="Arial" w:cs="Arial"/>
            <w:sz w:val="20"/>
            <w:szCs w:val="20"/>
          </w:rPr>
          <w:t>DTC-720</w:t>
        </w:r>
      </w:hyperlink>
      <w:r w:rsidR="00667710" w:rsidRPr="00667710">
        <w:rPr>
          <w:rFonts w:ascii="Arial" w:hAnsi="Arial" w:cs="Arial"/>
          <w:color w:val="444444"/>
          <w:sz w:val="20"/>
          <w:szCs w:val="20"/>
        </w:rPr>
        <w:t xml:space="preserve"> - </w:t>
      </w:r>
      <w:proofErr w:type="spellStart"/>
      <w:r w:rsidR="00667710" w:rsidRPr="00667710">
        <w:rPr>
          <w:rFonts w:ascii="Arial" w:hAnsi="Arial" w:cs="Arial"/>
          <w:color w:val="444444"/>
          <w:sz w:val="20"/>
          <w:szCs w:val="20"/>
        </w:rPr>
        <w:t>Xpect</w:t>
      </w:r>
      <w:proofErr w:type="spellEnd"/>
      <w:r w:rsidR="00667710" w:rsidRPr="00667710">
        <w:rPr>
          <w:rFonts w:ascii="Arial" w:hAnsi="Arial" w:cs="Arial"/>
          <w:color w:val="444444"/>
          <w:sz w:val="20"/>
          <w:szCs w:val="20"/>
        </w:rPr>
        <w:t xml:space="preserve"> - 24/7 TS monitoring</w:t>
      </w:r>
    </w:p>
    <w:p w:rsidR="00667710" w:rsidRPr="00667710" w:rsidRDefault="00667710" w:rsidP="00667710">
      <w:pPr>
        <w:pStyle w:val="ListParagraph"/>
        <w:numPr>
          <w:ilvl w:val="0"/>
          <w:numId w:val="7"/>
        </w:numPr>
        <w:shd w:val="clear" w:color="auto" w:fill="EFF6F7"/>
        <w:spacing w:before="335" w:after="335" w:line="352" w:lineRule="atLeast"/>
        <w:ind w:right="335"/>
        <w:rPr>
          <w:rFonts w:ascii="Arial" w:hAnsi="Arial" w:cs="Arial"/>
          <w:color w:val="444444"/>
          <w:sz w:val="20"/>
          <w:szCs w:val="20"/>
        </w:rPr>
      </w:pPr>
      <w:r w:rsidRPr="00667710">
        <w:rPr>
          <w:rFonts w:ascii="Arial" w:hAnsi="Arial" w:cs="Arial"/>
          <w:b/>
          <w:bCs/>
          <w:color w:val="444444"/>
          <w:sz w:val="20"/>
          <w:szCs w:val="20"/>
        </w:rPr>
        <w:t>DVB-T2 Tool Set</w:t>
      </w:r>
      <w:r w:rsidRPr="00667710">
        <w:rPr>
          <w:rFonts w:ascii="Arial" w:hAnsi="Arial" w:cs="Arial"/>
          <w:b/>
          <w:bCs/>
          <w:color w:val="444444"/>
          <w:sz w:val="20"/>
          <w:szCs w:val="20"/>
        </w:rPr>
        <w:br/>
      </w:r>
      <w:r w:rsidRPr="00667710">
        <w:rPr>
          <w:rFonts w:ascii="Arial" w:hAnsi="Arial" w:cs="Arial"/>
          <w:color w:val="444444"/>
          <w:sz w:val="20"/>
          <w:szCs w:val="20"/>
        </w:rPr>
        <w:t>DTV-342 - T2Xpert - DVB-T2 Test Receiver | DTV-378 - T2Xpress - DVD-T2 Modulator</w:t>
      </w:r>
    </w:p>
    <w:p w:rsidR="00667710" w:rsidRPr="00667710" w:rsidRDefault="00667710" w:rsidP="008B5C09">
      <w:pPr>
        <w:pStyle w:val="ListParagraph"/>
        <w:spacing w:after="0" w:line="240" w:lineRule="auto"/>
        <w:ind w:left="1446"/>
        <w:outlineLvl w:val="0"/>
        <w:rPr>
          <w:rFonts w:eastAsia="Times New Roman" w:cstheme="minorHAnsi"/>
          <w:kern w:val="36"/>
          <w:sz w:val="20"/>
          <w:szCs w:val="20"/>
        </w:rPr>
      </w:pPr>
    </w:p>
    <w:p w:rsidR="003411EF" w:rsidRDefault="000819AA" w:rsidP="000819AA">
      <w:pPr>
        <w:ind w:left="720"/>
      </w:pPr>
      <w:r>
        <w:t xml:space="preserve">Demonstration &amp; Evaluation – Contact </w:t>
      </w:r>
      <w:hyperlink r:id="rId29" w:history="1">
        <w:r w:rsidRPr="002767AC">
          <w:rPr>
            <w:rStyle w:val="Hyperlink"/>
          </w:rPr>
          <w:t>mark@digifysales.com</w:t>
        </w:r>
      </w:hyperlink>
      <w:r>
        <w:t xml:space="preserve"> or call 940-455-2934.</w:t>
      </w:r>
    </w:p>
    <w:p w:rsidR="000819AA" w:rsidRDefault="000819AA" w:rsidP="0000358E"/>
    <w:p w:rsidR="000334BD" w:rsidRDefault="000334BD" w:rsidP="000334BD">
      <w:r>
        <w:t xml:space="preserve">WheresMyMedia - </w:t>
      </w:r>
      <w:hyperlink r:id="rId30" w:history="1">
        <w:r w:rsidRPr="00A44C7D">
          <w:rPr>
            <w:rStyle w:val="Hyperlink"/>
          </w:rPr>
          <w:t>http://www.wheresmymedia.com/</w:t>
        </w:r>
      </w:hyperlink>
      <w:r>
        <w:t xml:space="preserve"> </w:t>
      </w:r>
    </w:p>
    <w:p w:rsidR="008B5C09" w:rsidRDefault="000334BD" w:rsidP="000334BD">
      <w:pPr>
        <w:pStyle w:val="ListParagraph"/>
        <w:numPr>
          <w:ilvl w:val="0"/>
          <w:numId w:val="5"/>
        </w:numPr>
      </w:pPr>
      <w:r>
        <w:t>DAM</w:t>
      </w:r>
      <w:r w:rsidR="008B5C09">
        <w:t xml:space="preserve"> &amp; Workflow - </w:t>
      </w:r>
      <w:hyperlink r:id="rId31" w:history="1">
        <w:r w:rsidR="008B5C09" w:rsidRPr="002767AC">
          <w:rPr>
            <w:rStyle w:val="Hyperlink"/>
          </w:rPr>
          <w:t>http://www.wheresmymedia.com/damworkflow</w:t>
        </w:r>
      </w:hyperlink>
      <w:r w:rsidR="008B5C09">
        <w:t xml:space="preserve"> </w:t>
      </w:r>
      <w:r>
        <w:t xml:space="preserve"> </w:t>
      </w:r>
    </w:p>
    <w:p w:rsidR="008B5C09" w:rsidRDefault="008B5C09" w:rsidP="000334BD">
      <w:pPr>
        <w:pStyle w:val="ListParagraph"/>
        <w:numPr>
          <w:ilvl w:val="0"/>
          <w:numId w:val="5"/>
        </w:numPr>
      </w:pPr>
      <w:r>
        <w:t>M</w:t>
      </w:r>
      <w:r w:rsidR="000334BD">
        <w:t xml:space="preserve">edia </w:t>
      </w:r>
      <w:r>
        <w:t>D</w:t>
      </w:r>
      <w:r w:rsidR="000334BD">
        <w:t xml:space="preserve">elivery </w:t>
      </w:r>
      <w:r>
        <w:t xml:space="preserve">- </w:t>
      </w:r>
      <w:hyperlink r:id="rId32" w:history="1">
        <w:r w:rsidRPr="002767AC">
          <w:rPr>
            <w:rStyle w:val="Hyperlink"/>
          </w:rPr>
          <w:t>http://www.wheresmymedia.com/mediadelivery</w:t>
        </w:r>
      </w:hyperlink>
      <w:r>
        <w:t xml:space="preserve"> </w:t>
      </w:r>
    </w:p>
    <w:p w:rsidR="008B5C09" w:rsidRDefault="008B5C09" w:rsidP="000334BD">
      <w:pPr>
        <w:pStyle w:val="ListParagraph"/>
        <w:numPr>
          <w:ilvl w:val="0"/>
          <w:numId w:val="5"/>
        </w:numPr>
      </w:pPr>
      <w:r>
        <w:t xml:space="preserve">Transcoding - </w:t>
      </w:r>
      <w:hyperlink r:id="rId33" w:history="1">
        <w:r w:rsidRPr="002767AC">
          <w:rPr>
            <w:rStyle w:val="Hyperlink"/>
          </w:rPr>
          <w:t>http://www.wheresmymedia.com/transcoding</w:t>
        </w:r>
      </w:hyperlink>
      <w:r>
        <w:t xml:space="preserve"> </w:t>
      </w:r>
    </w:p>
    <w:p w:rsidR="000334BD" w:rsidRDefault="00FC37CB" w:rsidP="000334BD">
      <w:pPr>
        <w:pStyle w:val="ListParagraph"/>
        <w:numPr>
          <w:ilvl w:val="0"/>
          <w:numId w:val="5"/>
        </w:numPr>
      </w:pPr>
      <w:r>
        <w:t>C</w:t>
      </w:r>
      <w:r w:rsidR="000334BD">
        <w:t xml:space="preserve">onsulting </w:t>
      </w:r>
      <w:r>
        <w:t>S</w:t>
      </w:r>
      <w:r w:rsidR="000334BD">
        <w:t>olution</w:t>
      </w:r>
      <w:r w:rsidR="008B5C09">
        <w:t xml:space="preserve"> - </w:t>
      </w:r>
      <w:hyperlink r:id="rId34" w:history="1">
        <w:r w:rsidR="008B5C09" w:rsidRPr="002767AC">
          <w:rPr>
            <w:rStyle w:val="Hyperlink"/>
          </w:rPr>
          <w:t>http://www.wheresmymedia.com/consulting</w:t>
        </w:r>
      </w:hyperlink>
      <w:r w:rsidR="008B5C09">
        <w:t xml:space="preserve"> </w:t>
      </w:r>
    </w:p>
    <w:p w:rsidR="008B5C09" w:rsidRDefault="008B5C09" w:rsidP="000334BD">
      <w:pPr>
        <w:pStyle w:val="ListParagraph"/>
        <w:numPr>
          <w:ilvl w:val="0"/>
          <w:numId w:val="5"/>
        </w:numPr>
      </w:pPr>
      <w:r>
        <w:t xml:space="preserve">Storage Solutions - </w:t>
      </w:r>
      <w:hyperlink r:id="rId35" w:history="1">
        <w:r w:rsidRPr="002767AC">
          <w:rPr>
            <w:rStyle w:val="Hyperlink"/>
          </w:rPr>
          <w:t>http://www.wheresmymedia.com/storagesolutions</w:t>
        </w:r>
      </w:hyperlink>
      <w:r>
        <w:t xml:space="preserve"> </w:t>
      </w:r>
    </w:p>
    <w:p w:rsidR="008B5C09" w:rsidRDefault="008B5C09" w:rsidP="000334BD">
      <w:pPr>
        <w:pStyle w:val="ListParagraph"/>
        <w:numPr>
          <w:ilvl w:val="0"/>
          <w:numId w:val="5"/>
        </w:numPr>
      </w:pPr>
      <w:r>
        <w:t xml:space="preserve">Post Production - </w:t>
      </w:r>
      <w:hyperlink r:id="rId36" w:history="1">
        <w:r w:rsidRPr="002767AC">
          <w:rPr>
            <w:rStyle w:val="Hyperlink"/>
          </w:rPr>
          <w:t>http://www.wheresmymedia.com/postproduction</w:t>
        </w:r>
      </w:hyperlink>
      <w:r>
        <w:t xml:space="preserve"> </w:t>
      </w:r>
    </w:p>
    <w:p w:rsidR="008B5C09" w:rsidRDefault="008B5C09" w:rsidP="000334BD">
      <w:pPr>
        <w:pStyle w:val="ListParagraph"/>
        <w:numPr>
          <w:ilvl w:val="0"/>
          <w:numId w:val="5"/>
        </w:numPr>
      </w:pPr>
      <w:r>
        <w:t xml:space="preserve">Demonstration &amp; Evaluation – Contact </w:t>
      </w:r>
      <w:proofErr w:type="spellStart"/>
      <w:r>
        <w:t>Digify</w:t>
      </w:r>
      <w:proofErr w:type="spellEnd"/>
      <w:r>
        <w:t xml:space="preserve"> at </w:t>
      </w:r>
      <w:hyperlink r:id="rId37" w:history="1">
        <w:r w:rsidRPr="002767AC">
          <w:rPr>
            <w:rStyle w:val="Hyperlink"/>
          </w:rPr>
          <w:t>mark@digifysales.com</w:t>
        </w:r>
      </w:hyperlink>
      <w:r>
        <w:t xml:space="preserve">   </w:t>
      </w:r>
      <w:r w:rsidR="00B57F6A">
        <w:t>or call 940-455-2934.</w:t>
      </w:r>
    </w:p>
    <w:p w:rsidR="000334BD" w:rsidRDefault="000334BD" w:rsidP="000334BD"/>
    <w:p w:rsidR="000334BD" w:rsidRDefault="000334BD" w:rsidP="003411EF">
      <w:pPr>
        <w:rPr>
          <w:rFonts w:ascii="DINPro-Regular" w:hAnsi="DINPro-Regular" w:cs="DINPro-Regular"/>
          <w:sz w:val="24"/>
          <w:szCs w:val="24"/>
        </w:rPr>
      </w:pPr>
      <w:r>
        <w:rPr>
          <w:rFonts w:ascii="DINPro-Regular" w:hAnsi="DINPro-Regular" w:cs="DINPro-Regular"/>
          <w:sz w:val="24"/>
          <w:szCs w:val="24"/>
        </w:rPr>
        <w:t>Hardware recommendations</w:t>
      </w:r>
    </w:p>
    <w:p w:rsidR="0000358E" w:rsidRDefault="003411EF" w:rsidP="003411EF">
      <w:r w:rsidRPr="003411EF">
        <w:rPr>
          <w:rFonts w:ascii="DINPro-Regular" w:hAnsi="DINPro-Regular" w:cs="DINPro-Regular"/>
          <w:sz w:val="24"/>
          <w:szCs w:val="24"/>
        </w:rPr>
        <w:t>The NVIDIA Tesla</w:t>
      </w:r>
      <w:r w:rsidRPr="003411EF">
        <w:rPr>
          <w:rFonts w:ascii="DINPro-Regular" w:hAnsi="DINPro-Regular" w:cs="DINPro-Regular"/>
          <w:sz w:val="14"/>
          <w:szCs w:val="14"/>
        </w:rPr>
        <w:t xml:space="preserve">™ </w:t>
      </w:r>
      <w:r w:rsidRPr="003411EF">
        <w:rPr>
          <w:rFonts w:ascii="DINPro-Regular" w:hAnsi="DINPro-Regular" w:cs="DINPro-Regular"/>
          <w:sz w:val="24"/>
          <w:szCs w:val="24"/>
        </w:rPr>
        <w:t xml:space="preserve">C2050 and C2070 </w:t>
      </w:r>
      <w:r>
        <w:rPr>
          <w:rFonts w:ascii="DINPro-Regular" w:hAnsi="DINPro-Regular" w:cs="DINPro-Regular"/>
          <w:sz w:val="24"/>
          <w:szCs w:val="24"/>
        </w:rPr>
        <w:t>GPU Computing Processor, Supercomputing at 1/10</w:t>
      </w:r>
      <w:r w:rsidRPr="003411EF">
        <w:rPr>
          <w:rFonts w:ascii="DINPro-Regular" w:hAnsi="DINPro-Regular" w:cs="DINPro-Regular"/>
          <w:sz w:val="24"/>
          <w:szCs w:val="24"/>
          <w:vertAlign w:val="superscript"/>
        </w:rPr>
        <w:t>th</w:t>
      </w:r>
      <w:r>
        <w:rPr>
          <w:rFonts w:ascii="DINPro-Regular" w:hAnsi="DINPro-Regular" w:cs="DINPro-Regular"/>
          <w:sz w:val="24"/>
          <w:szCs w:val="24"/>
        </w:rPr>
        <w:t xml:space="preserve"> the cost</w:t>
      </w:r>
      <w:r w:rsidRPr="003411EF">
        <w:rPr>
          <w:rFonts w:ascii="DINPro-Regular" w:hAnsi="DINPro-Regular" w:cs="DINPro-Regular"/>
          <w:sz w:val="24"/>
          <w:szCs w:val="24"/>
        </w:rPr>
        <w:t xml:space="preserve"> </w:t>
      </w:r>
      <w:r>
        <w:t xml:space="preserve">- </w:t>
      </w:r>
      <w:hyperlink r:id="rId38" w:history="1">
        <w:r w:rsidR="008B5C09" w:rsidRPr="002767AC">
          <w:rPr>
            <w:rStyle w:val="Hyperlink"/>
          </w:rPr>
          <w:t>http://www.nvidia.com/object/personal-supercomputing.html</w:t>
        </w:r>
      </w:hyperlink>
      <w:r>
        <w:t xml:space="preserve"> </w:t>
      </w:r>
    </w:p>
    <w:p w:rsidR="003411EF" w:rsidRDefault="003411EF" w:rsidP="003411EF">
      <w:pPr>
        <w:pStyle w:val="ListParagraph"/>
        <w:numPr>
          <w:ilvl w:val="1"/>
          <w:numId w:val="5"/>
        </w:numPr>
        <w:autoSpaceDE w:val="0"/>
        <w:autoSpaceDN w:val="0"/>
        <w:adjustRightInd w:val="0"/>
        <w:spacing w:after="0" w:line="240" w:lineRule="auto"/>
        <w:rPr>
          <w:rFonts w:ascii="DINPro-Regular" w:hAnsi="DINPro-Regular" w:cs="DINPro-Regular"/>
          <w:sz w:val="24"/>
          <w:szCs w:val="24"/>
        </w:rPr>
      </w:pPr>
      <w:r w:rsidRPr="003411EF">
        <w:rPr>
          <w:rFonts w:ascii="DINPro-Regular" w:hAnsi="DINPro-Regular" w:cs="DINPro-Regular"/>
          <w:sz w:val="24"/>
          <w:szCs w:val="24"/>
        </w:rPr>
        <w:t>The NVIDIA Tesla</w:t>
      </w:r>
      <w:r w:rsidRPr="003411EF">
        <w:rPr>
          <w:rFonts w:ascii="DINPro-Regular" w:hAnsi="DINPro-Regular" w:cs="DINPro-Regular"/>
          <w:sz w:val="14"/>
          <w:szCs w:val="14"/>
        </w:rPr>
        <w:t xml:space="preserve">™ </w:t>
      </w:r>
      <w:r w:rsidRPr="003411EF">
        <w:rPr>
          <w:rFonts w:ascii="DINPro-Regular" w:hAnsi="DINPro-Regular" w:cs="DINPro-Regular"/>
          <w:sz w:val="24"/>
          <w:szCs w:val="24"/>
        </w:rPr>
        <w:t>C2050 and C2070 Computing Processors fuel</w:t>
      </w:r>
      <w:r>
        <w:rPr>
          <w:rFonts w:ascii="DINPro-Regular" w:hAnsi="DINPro-Regular" w:cs="DINPro-Regular"/>
          <w:sz w:val="24"/>
          <w:szCs w:val="24"/>
        </w:rPr>
        <w:t xml:space="preserve"> </w:t>
      </w:r>
      <w:r w:rsidRPr="003411EF">
        <w:rPr>
          <w:rFonts w:ascii="DINPro-Regular" w:hAnsi="DINPro-Regular" w:cs="DINPro-Regular"/>
          <w:sz w:val="24"/>
          <w:szCs w:val="24"/>
        </w:rPr>
        <w:t>the transition to parallel computing and bring the performance of a small cluster to the desktop.</w:t>
      </w:r>
    </w:p>
    <w:p w:rsidR="000334BD" w:rsidRPr="003411EF" w:rsidRDefault="000334BD" w:rsidP="003411EF">
      <w:pPr>
        <w:pStyle w:val="ListParagraph"/>
        <w:numPr>
          <w:ilvl w:val="1"/>
          <w:numId w:val="5"/>
        </w:numPr>
        <w:autoSpaceDE w:val="0"/>
        <w:autoSpaceDN w:val="0"/>
        <w:adjustRightInd w:val="0"/>
        <w:spacing w:after="0" w:line="240" w:lineRule="auto"/>
        <w:rPr>
          <w:rFonts w:ascii="DINPro-Regular" w:hAnsi="DINPro-Regular" w:cs="DINPro-Regular"/>
          <w:sz w:val="24"/>
          <w:szCs w:val="24"/>
        </w:rPr>
      </w:pPr>
      <w:r>
        <w:rPr>
          <w:rFonts w:ascii="DINPro-Regular" w:hAnsi="DINPro-Regular" w:cs="DINPro-Regular"/>
          <w:sz w:val="24"/>
          <w:szCs w:val="24"/>
        </w:rPr>
        <w:t xml:space="preserve">Currently you need to buy this product from NVIDIA </w:t>
      </w:r>
      <w:hyperlink r:id="rId39" w:history="1">
        <w:r w:rsidR="00B57F6A" w:rsidRPr="009F7F02">
          <w:rPr>
            <w:rStyle w:val="Hyperlink"/>
            <w:rFonts w:ascii="DINPro-Regular" w:hAnsi="DINPro-Regular" w:cs="DINPro-Regular"/>
            <w:sz w:val="24"/>
            <w:szCs w:val="24"/>
          </w:rPr>
          <w:t>http://www.nvidia.com/object/personal-supercomputing.html</w:t>
        </w:r>
      </w:hyperlink>
      <w:r w:rsidR="00B57F6A">
        <w:rPr>
          <w:rFonts w:ascii="DINPro-Regular" w:hAnsi="DINPro-Regular" w:cs="DINPro-Regular"/>
          <w:sz w:val="24"/>
          <w:szCs w:val="24"/>
        </w:rPr>
        <w:t xml:space="preserve"> </w:t>
      </w:r>
    </w:p>
    <w:p w:rsidR="003411EF" w:rsidRDefault="003411EF" w:rsidP="0000358E"/>
    <w:p w:rsidR="000334BD" w:rsidRDefault="000334BD" w:rsidP="0000358E">
      <w:r>
        <w:t>Servers</w:t>
      </w:r>
      <w:r w:rsidR="00B57F6A">
        <w:t xml:space="preserve"> Recommendations</w:t>
      </w:r>
    </w:p>
    <w:p w:rsidR="00033665" w:rsidRDefault="00033665" w:rsidP="0000358E">
      <w:r>
        <w:tab/>
      </w:r>
      <w:r w:rsidRPr="00033665">
        <w:t xml:space="preserve">Dell </w:t>
      </w:r>
      <w:proofErr w:type="spellStart"/>
      <w:r w:rsidRPr="00033665">
        <w:t>Poweredge</w:t>
      </w:r>
      <w:proofErr w:type="spellEnd"/>
      <w:r w:rsidRPr="00033665">
        <w:t xml:space="preserve"> R710 </w:t>
      </w:r>
      <w:r>
        <w:t xml:space="preserve">or better- </w:t>
      </w:r>
      <w:hyperlink r:id="rId40" w:history="1">
        <w:r w:rsidRPr="00556507">
          <w:rPr>
            <w:rStyle w:val="Hyperlink"/>
          </w:rPr>
          <w:t>http://www.dell.com/us/business/p/poweredge-r710/pd?refid=server-poweredge-r710&amp;ST=dell%20PowerEdge%20r710&amp;dgc=ST&amp;cid=57664&amp;lid=1474496&amp;acd=sWtRaNwqO,10255501075,901qz26673</w:t>
        </w:r>
      </w:hyperlink>
      <w:r>
        <w:t xml:space="preserve">  </w:t>
      </w:r>
    </w:p>
    <w:p w:rsidR="00033665" w:rsidRDefault="00033665" w:rsidP="00033665">
      <w:pPr>
        <w:ind w:firstLine="720"/>
      </w:pPr>
      <w:r w:rsidRPr="00033665">
        <w:t>HP-DL380 or better</w:t>
      </w:r>
      <w:r>
        <w:t xml:space="preserve"> - </w:t>
      </w:r>
      <w:hyperlink r:id="rId41" w:history="1">
        <w:r w:rsidRPr="00556507">
          <w:rPr>
            <w:rStyle w:val="Hyperlink"/>
          </w:rPr>
          <w:t>http://h10010.www1.hp.com/wwpc/us/en/sm/WF25a/15351-15351-3328412-241644-241475-3884082.html</w:t>
        </w:r>
      </w:hyperlink>
      <w:r>
        <w:t xml:space="preserve"> </w:t>
      </w:r>
    </w:p>
    <w:tbl>
      <w:tblPr>
        <w:tblW w:w="9386" w:type="dxa"/>
        <w:tblInd w:w="95" w:type="dxa"/>
        <w:tblLook w:val="04A0" w:firstRow="1" w:lastRow="0" w:firstColumn="1" w:lastColumn="0" w:noHBand="0" w:noVBand="1"/>
      </w:tblPr>
      <w:tblGrid>
        <w:gridCol w:w="9386"/>
      </w:tblGrid>
      <w:tr w:rsidR="00033665" w:rsidRPr="00033665" w:rsidTr="00033665">
        <w:trPr>
          <w:trHeight w:val="300"/>
        </w:trPr>
        <w:tc>
          <w:tcPr>
            <w:tcW w:w="9386" w:type="dxa"/>
            <w:tcBorders>
              <w:top w:val="nil"/>
              <w:left w:val="nil"/>
              <w:bottom w:val="nil"/>
              <w:right w:val="nil"/>
            </w:tcBorders>
            <w:shd w:val="clear" w:color="auto" w:fill="auto"/>
            <w:noWrap/>
            <w:vAlign w:val="bottom"/>
            <w:hideMark/>
          </w:tcPr>
          <w:p w:rsidR="00033665" w:rsidRPr="00033665" w:rsidRDefault="00033665" w:rsidP="00033665">
            <w:pPr>
              <w:pStyle w:val="ListParagraph"/>
              <w:numPr>
                <w:ilvl w:val="0"/>
                <w:numId w:val="5"/>
              </w:numPr>
              <w:spacing w:after="0" w:line="240" w:lineRule="auto"/>
              <w:rPr>
                <w:rFonts w:ascii="Calibri" w:eastAsia="Times New Roman" w:hAnsi="Calibri" w:cs="Calibri"/>
                <w:color w:val="000000"/>
              </w:rPr>
            </w:pPr>
            <w:r w:rsidRPr="00033665">
              <w:rPr>
                <w:rFonts w:ascii="Calibri" w:eastAsia="Times New Roman" w:hAnsi="Calibri" w:cs="Calibri"/>
                <w:color w:val="000000"/>
              </w:rPr>
              <w:t xml:space="preserve">Intel Xeon 55xx processor or better (at least one core per VU) ¡V </w:t>
            </w:r>
            <w:proofErr w:type="spellStart"/>
            <w:r w:rsidRPr="00033665">
              <w:rPr>
                <w:rFonts w:ascii="Calibri" w:eastAsia="Times New Roman" w:hAnsi="Calibri" w:cs="Calibri"/>
                <w:color w:val="000000"/>
              </w:rPr>
              <w:t>hyperthreading</w:t>
            </w:r>
            <w:proofErr w:type="spellEnd"/>
            <w:r w:rsidRPr="00033665">
              <w:rPr>
                <w:rFonts w:ascii="Calibri" w:eastAsia="Times New Roman" w:hAnsi="Calibri" w:cs="Calibri"/>
                <w:color w:val="000000"/>
              </w:rPr>
              <w:t xml:space="preserve"> disabled (Xeon 56xx preferred)</w:t>
            </w:r>
          </w:p>
        </w:tc>
      </w:tr>
      <w:tr w:rsidR="00033665" w:rsidRPr="00033665" w:rsidTr="00033665">
        <w:trPr>
          <w:trHeight w:val="300"/>
        </w:trPr>
        <w:tc>
          <w:tcPr>
            <w:tcW w:w="9386" w:type="dxa"/>
            <w:tcBorders>
              <w:top w:val="nil"/>
              <w:left w:val="nil"/>
              <w:bottom w:val="nil"/>
              <w:right w:val="nil"/>
            </w:tcBorders>
            <w:shd w:val="clear" w:color="auto" w:fill="auto"/>
            <w:noWrap/>
            <w:vAlign w:val="bottom"/>
            <w:hideMark/>
          </w:tcPr>
          <w:p w:rsidR="00033665" w:rsidRPr="00033665" w:rsidRDefault="00033665" w:rsidP="00033665">
            <w:pPr>
              <w:pStyle w:val="ListParagraph"/>
              <w:numPr>
                <w:ilvl w:val="0"/>
                <w:numId w:val="5"/>
              </w:numPr>
              <w:spacing w:after="0" w:line="240" w:lineRule="auto"/>
              <w:rPr>
                <w:rFonts w:ascii="Calibri" w:eastAsia="Times New Roman" w:hAnsi="Calibri" w:cs="Calibri"/>
                <w:color w:val="000000"/>
              </w:rPr>
            </w:pPr>
            <w:r w:rsidRPr="00033665">
              <w:rPr>
                <w:rFonts w:ascii="Calibri" w:eastAsia="Times New Roman" w:hAnsi="Calibri" w:cs="Calibri"/>
                <w:color w:val="000000"/>
              </w:rPr>
              <w:t>Windows Server 2008 R2 operating system (no third-party anti-virus or firewall installed unless tested by Supplier to specifically not interfere with Software operation)</w:t>
            </w:r>
          </w:p>
        </w:tc>
      </w:tr>
      <w:tr w:rsidR="00033665" w:rsidRPr="00033665" w:rsidTr="00033665">
        <w:trPr>
          <w:trHeight w:val="300"/>
        </w:trPr>
        <w:tc>
          <w:tcPr>
            <w:tcW w:w="9386" w:type="dxa"/>
            <w:tcBorders>
              <w:top w:val="nil"/>
              <w:left w:val="nil"/>
              <w:bottom w:val="nil"/>
              <w:right w:val="nil"/>
            </w:tcBorders>
            <w:shd w:val="clear" w:color="auto" w:fill="auto"/>
            <w:noWrap/>
            <w:vAlign w:val="bottom"/>
            <w:hideMark/>
          </w:tcPr>
          <w:p w:rsidR="00033665" w:rsidRPr="00033665" w:rsidRDefault="00033665" w:rsidP="00033665">
            <w:pPr>
              <w:pStyle w:val="ListParagraph"/>
              <w:numPr>
                <w:ilvl w:val="0"/>
                <w:numId w:val="5"/>
              </w:numPr>
              <w:spacing w:after="0" w:line="240" w:lineRule="auto"/>
              <w:rPr>
                <w:rFonts w:ascii="Calibri" w:eastAsia="Times New Roman" w:hAnsi="Calibri" w:cs="Calibri"/>
                <w:color w:val="000000"/>
              </w:rPr>
            </w:pPr>
            <w:r w:rsidRPr="00033665">
              <w:rPr>
                <w:rFonts w:ascii="Calibri" w:eastAsia="Times New Roman" w:hAnsi="Calibri" w:cs="Calibri"/>
                <w:color w:val="000000"/>
              </w:rPr>
              <w:t>2GB of memory for operating system plus additional 1GB of memory per VU</w:t>
            </w:r>
          </w:p>
        </w:tc>
      </w:tr>
      <w:tr w:rsidR="00033665" w:rsidRPr="00033665" w:rsidTr="00033665">
        <w:trPr>
          <w:trHeight w:val="300"/>
        </w:trPr>
        <w:tc>
          <w:tcPr>
            <w:tcW w:w="9386" w:type="dxa"/>
            <w:tcBorders>
              <w:top w:val="nil"/>
              <w:left w:val="nil"/>
              <w:bottom w:val="nil"/>
              <w:right w:val="nil"/>
            </w:tcBorders>
            <w:shd w:val="clear" w:color="auto" w:fill="auto"/>
            <w:noWrap/>
            <w:vAlign w:val="bottom"/>
            <w:hideMark/>
          </w:tcPr>
          <w:p w:rsidR="00033665" w:rsidRPr="00033665" w:rsidRDefault="00033665" w:rsidP="00033665">
            <w:pPr>
              <w:pStyle w:val="ListParagraph"/>
              <w:numPr>
                <w:ilvl w:val="0"/>
                <w:numId w:val="5"/>
              </w:numPr>
              <w:spacing w:after="0" w:line="240" w:lineRule="auto"/>
              <w:rPr>
                <w:rFonts w:ascii="Calibri" w:eastAsia="Times New Roman" w:hAnsi="Calibri" w:cs="Calibri"/>
                <w:color w:val="000000"/>
              </w:rPr>
            </w:pPr>
            <w:r w:rsidRPr="00033665">
              <w:rPr>
                <w:rFonts w:ascii="Calibri" w:eastAsia="Times New Roman" w:hAnsi="Calibri" w:cs="Calibri"/>
                <w:color w:val="000000"/>
              </w:rPr>
              <w:t>80GB of local hard drive space, recommended 10,000 RPM, preferred 15,000 RPM or SSD</w:t>
            </w:r>
          </w:p>
        </w:tc>
      </w:tr>
      <w:tr w:rsidR="00033665" w:rsidRPr="00033665" w:rsidTr="00033665">
        <w:trPr>
          <w:trHeight w:val="300"/>
        </w:trPr>
        <w:tc>
          <w:tcPr>
            <w:tcW w:w="9386" w:type="dxa"/>
            <w:tcBorders>
              <w:top w:val="nil"/>
              <w:left w:val="nil"/>
              <w:bottom w:val="nil"/>
              <w:right w:val="nil"/>
            </w:tcBorders>
            <w:shd w:val="clear" w:color="auto" w:fill="auto"/>
            <w:noWrap/>
            <w:vAlign w:val="bottom"/>
            <w:hideMark/>
          </w:tcPr>
          <w:p w:rsidR="00033665" w:rsidRPr="00033665" w:rsidRDefault="00033665" w:rsidP="00033665">
            <w:pPr>
              <w:pStyle w:val="ListParagraph"/>
              <w:numPr>
                <w:ilvl w:val="0"/>
                <w:numId w:val="5"/>
              </w:numPr>
              <w:spacing w:after="0" w:line="240" w:lineRule="auto"/>
              <w:rPr>
                <w:rFonts w:ascii="Calibri" w:eastAsia="Times New Roman" w:hAnsi="Calibri" w:cs="Calibri"/>
                <w:color w:val="000000"/>
              </w:rPr>
            </w:pPr>
            <w:r w:rsidRPr="00033665">
              <w:rPr>
                <w:rFonts w:ascii="Calibri" w:eastAsia="Times New Roman" w:hAnsi="Calibri" w:cs="Calibri"/>
                <w:color w:val="000000"/>
              </w:rPr>
              <w:t>Gigabit Ethernet or faster</w:t>
            </w:r>
          </w:p>
        </w:tc>
      </w:tr>
      <w:tr w:rsidR="00033665" w:rsidRPr="00033665" w:rsidTr="00033665">
        <w:trPr>
          <w:trHeight w:val="300"/>
        </w:trPr>
        <w:tc>
          <w:tcPr>
            <w:tcW w:w="9386" w:type="dxa"/>
            <w:tcBorders>
              <w:top w:val="nil"/>
              <w:left w:val="nil"/>
              <w:bottom w:val="nil"/>
              <w:right w:val="nil"/>
            </w:tcBorders>
            <w:shd w:val="clear" w:color="auto" w:fill="auto"/>
            <w:noWrap/>
            <w:vAlign w:val="bottom"/>
            <w:hideMark/>
          </w:tcPr>
          <w:p w:rsidR="00033665" w:rsidRPr="00FC37CB" w:rsidRDefault="00033665" w:rsidP="00FC37CB">
            <w:pPr>
              <w:spacing w:after="0" w:line="240" w:lineRule="auto"/>
              <w:rPr>
                <w:rFonts w:ascii="Calibri" w:eastAsia="Times New Roman" w:hAnsi="Calibri" w:cs="Calibri"/>
                <w:color w:val="000000"/>
              </w:rPr>
            </w:pPr>
          </w:p>
        </w:tc>
      </w:tr>
      <w:tr w:rsidR="00033665" w:rsidRPr="00033665" w:rsidTr="00033665">
        <w:trPr>
          <w:trHeight w:val="300"/>
        </w:trPr>
        <w:tc>
          <w:tcPr>
            <w:tcW w:w="9386" w:type="dxa"/>
            <w:tcBorders>
              <w:top w:val="nil"/>
              <w:left w:val="nil"/>
              <w:bottom w:val="nil"/>
              <w:right w:val="nil"/>
            </w:tcBorders>
            <w:shd w:val="clear" w:color="auto" w:fill="auto"/>
            <w:noWrap/>
            <w:vAlign w:val="bottom"/>
            <w:hideMark/>
          </w:tcPr>
          <w:p w:rsidR="00033665" w:rsidRPr="00033665" w:rsidRDefault="00033665" w:rsidP="00033665">
            <w:pPr>
              <w:pStyle w:val="ListParagraph"/>
              <w:numPr>
                <w:ilvl w:val="0"/>
                <w:numId w:val="5"/>
              </w:numPr>
              <w:spacing w:after="0" w:line="240" w:lineRule="auto"/>
              <w:rPr>
                <w:rFonts w:ascii="Calibri" w:eastAsia="Times New Roman" w:hAnsi="Calibri" w:cs="Calibri"/>
                <w:color w:val="000000"/>
              </w:rPr>
            </w:pPr>
            <w:r w:rsidRPr="00033665">
              <w:rPr>
                <w:rFonts w:ascii="Calibri" w:eastAsia="Times New Roman" w:hAnsi="Calibri" w:cs="Calibri"/>
                <w:color w:val="000000"/>
              </w:rPr>
              <w:t>1 available USB port for IRT MXF Analyzer option dongle</w:t>
            </w:r>
          </w:p>
        </w:tc>
      </w:tr>
    </w:tbl>
    <w:p w:rsidR="00033665" w:rsidRDefault="00033665" w:rsidP="0000358E"/>
    <w:p w:rsidR="000334BD" w:rsidRDefault="000334BD" w:rsidP="0000358E"/>
    <w:p w:rsidR="003411EF" w:rsidRDefault="003411EF" w:rsidP="0000358E"/>
    <w:p w:rsidR="008F0CE0" w:rsidRDefault="008F0CE0" w:rsidP="008F0CE0">
      <w:r>
        <w:t>……………</w:t>
      </w:r>
    </w:p>
    <w:p w:rsidR="008F0CE0" w:rsidRPr="00AD6077" w:rsidRDefault="008F0CE0" w:rsidP="008F0CE0">
      <w:pPr>
        <w:rPr>
          <w:b/>
        </w:rPr>
      </w:pPr>
      <w:r w:rsidRPr="00AD6077">
        <w:rPr>
          <w:b/>
        </w:rPr>
        <w:t>Support</w:t>
      </w:r>
      <w:r w:rsidR="008D75BF">
        <w:rPr>
          <w:b/>
        </w:rPr>
        <w:t xml:space="preserve"> comes from the OEM</w:t>
      </w:r>
    </w:p>
    <w:p w:rsidR="0000358E" w:rsidRDefault="0000358E" w:rsidP="0000358E">
      <w:pPr>
        <w:pStyle w:val="ListParagraph"/>
        <w:numPr>
          <w:ilvl w:val="0"/>
          <w:numId w:val="5"/>
        </w:numPr>
      </w:pPr>
      <w:r>
        <w:t>Digimetrics</w:t>
      </w:r>
      <w:r w:rsidR="00AD6077">
        <w:t xml:space="preserve"> </w:t>
      </w:r>
    </w:p>
    <w:p w:rsidR="00AD6077" w:rsidRDefault="00AD6077" w:rsidP="00AD6077">
      <w:pPr>
        <w:pStyle w:val="NormalWeb"/>
        <w:numPr>
          <w:ilvl w:val="1"/>
          <w:numId w:val="5"/>
        </w:numPr>
      </w:pPr>
      <w:r>
        <w:t>DCA, Inc.</w:t>
      </w:r>
      <w:r>
        <w:br/>
        <w:t>1515 East Pine</w:t>
      </w:r>
      <w:r>
        <w:br/>
        <w:t>Cushing, Oklahoma 74023</w:t>
      </w:r>
      <w:r>
        <w:br/>
        <w:t>Phone: +1.918.225.0346</w:t>
      </w:r>
      <w:r>
        <w:br/>
        <w:t>Fax: +1.918.225.1113</w:t>
      </w:r>
    </w:p>
    <w:p w:rsidR="00AD6077" w:rsidRDefault="00BC1D88" w:rsidP="00AD6077">
      <w:pPr>
        <w:pStyle w:val="NormalWeb"/>
        <w:numPr>
          <w:ilvl w:val="1"/>
          <w:numId w:val="5"/>
        </w:numPr>
      </w:pPr>
      <w:hyperlink r:id="rId42" w:history="1">
        <w:r w:rsidR="00AD6077">
          <w:rPr>
            <w:rStyle w:val="Hyperlink"/>
          </w:rPr>
          <w:t>support@dcainc.com</w:t>
        </w:r>
      </w:hyperlink>
    </w:p>
    <w:p w:rsidR="00AD6077" w:rsidRDefault="00AD6077" w:rsidP="00AD6077">
      <w:pPr>
        <w:pStyle w:val="ListParagraph"/>
        <w:numPr>
          <w:ilvl w:val="1"/>
          <w:numId w:val="5"/>
        </w:numPr>
      </w:pPr>
      <w:r>
        <w:t xml:space="preserve">Immediate Online Assistance : </w:t>
      </w:r>
      <w:hyperlink r:id="rId43" w:history="1">
        <w:r w:rsidRPr="00A44C7D">
          <w:rPr>
            <w:rStyle w:val="Hyperlink"/>
          </w:rPr>
          <w:t>http://www.dcainc.com/support/online</w:t>
        </w:r>
      </w:hyperlink>
      <w:r>
        <w:t xml:space="preserve"> </w:t>
      </w:r>
    </w:p>
    <w:p w:rsidR="0000358E" w:rsidRDefault="0000358E" w:rsidP="0000358E">
      <w:pPr>
        <w:pStyle w:val="ListParagraph"/>
        <w:numPr>
          <w:ilvl w:val="0"/>
          <w:numId w:val="5"/>
        </w:numPr>
      </w:pPr>
      <w:proofErr w:type="spellStart"/>
      <w:r>
        <w:t>Dektec</w:t>
      </w:r>
      <w:proofErr w:type="spellEnd"/>
    </w:p>
    <w:p w:rsidR="0000358E" w:rsidRDefault="0000358E" w:rsidP="0000358E">
      <w:pPr>
        <w:pStyle w:val="ListParagraph"/>
        <w:numPr>
          <w:ilvl w:val="0"/>
          <w:numId w:val="5"/>
        </w:numPr>
      </w:pPr>
      <w:r>
        <w:t>WheresMyMedia</w:t>
      </w:r>
    </w:p>
    <w:p w:rsidR="0000358E" w:rsidRDefault="00AD6077" w:rsidP="0000358E">
      <w:pPr>
        <w:pStyle w:val="ListParagraph"/>
        <w:numPr>
          <w:ilvl w:val="0"/>
          <w:numId w:val="5"/>
        </w:numPr>
      </w:pPr>
      <w:r>
        <w:t xml:space="preserve">Tesla </w:t>
      </w:r>
    </w:p>
    <w:p w:rsidR="008F0CE0" w:rsidDel="00BC1D88" w:rsidRDefault="008F0CE0" w:rsidP="008F0CE0">
      <w:pPr>
        <w:rPr>
          <w:del w:id="31" w:author="Dan" w:date="2011-05-23T22:28:00Z"/>
          <w:b/>
        </w:rPr>
      </w:pPr>
      <w:del w:id="32" w:author="Dan" w:date="2011-05-23T22:28:00Z">
        <w:r w:rsidRPr="00AD6077" w:rsidDel="00BC1D88">
          <w:rPr>
            <w:b/>
          </w:rPr>
          <w:delText xml:space="preserve">At </w:delText>
        </w:r>
        <w:r w:rsidR="00AD6077" w:rsidDel="00BC1D88">
          <w:rPr>
            <w:b/>
          </w:rPr>
          <w:delText>middle Left</w:delText>
        </w:r>
      </w:del>
    </w:p>
    <w:p w:rsidR="00AD6077" w:rsidDel="00BC1D88" w:rsidRDefault="00AD6077" w:rsidP="008F0CE0">
      <w:pPr>
        <w:rPr>
          <w:del w:id="33" w:author="Dan" w:date="2011-05-23T22:28:00Z"/>
          <w:b/>
        </w:rPr>
      </w:pPr>
      <w:del w:id="34" w:author="Dan" w:date="2011-05-23T22:28:00Z">
        <w:r w:rsidDel="00BC1D88">
          <w:rPr>
            <w:b/>
          </w:rPr>
          <w:delText xml:space="preserve">News </w:delText>
        </w:r>
      </w:del>
    </w:p>
    <w:p w:rsidR="00AD6077" w:rsidRPr="00AD6077" w:rsidDel="00BC1D88" w:rsidRDefault="00AD6077" w:rsidP="00AD6077">
      <w:pPr>
        <w:rPr>
          <w:del w:id="35" w:author="Dan" w:date="2011-05-23T22:28:00Z"/>
          <w:b/>
        </w:rPr>
      </w:pPr>
      <w:del w:id="36" w:author="Dan" w:date="2011-05-23T22:28:00Z">
        <w:r w:rsidDel="00BC1D88">
          <w:rPr>
            <w:b/>
          </w:rPr>
          <w:delText>2011 Digify becomes the master distributer for WheresMyMedia</w:delText>
        </w:r>
      </w:del>
    </w:p>
    <w:p w:rsidR="001639AB" w:rsidDel="00BC1D88" w:rsidRDefault="001639AB" w:rsidP="001639AB">
      <w:pPr>
        <w:rPr>
          <w:del w:id="37" w:author="Dan" w:date="2011-05-23T22:28:00Z"/>
          <w:b/>
        </w:rPr>
      </w:pPr>
      <w:del w:id="38" w:author="Dan" w:date="2011-05-23T22:28:00Z">
        <w:r w:rsidDel="00BC1D88">
          <w:rPr>
            <w:b/>
          </w:rPr>
          <w:delText>2011 Digify becomes the distributer for Dektec</w:delText>
        </w:r>
      </w:del>
    </w:p>
    <w:p w:rsidR="00AD6077" w:rsidDel="00BC1D88" w:rsidRDefault="00AD6077" w:rsidP="00AD6077">
      <w:pPr>
        <w:rPr>
          <w:del w:id="39" w:author="Dan" w:date="2011-05-23T22:28:00Z"/>
          <w:b/>
        </w:rPr>
      </w:pPr>
      <w:del w:id="40" w:author="Dan" w:date="2011-05-23T22:28:00Z">
        <w:r w:rsidDel="00BC1D88">
          <w:rPr>
            <w:b/>
          </w:rPr>
          <w:delText>2011 Digify LLC is founded</w:delText>
        </w:r>
      </w:del>
    </w:p>
    <w:p w:rsidR="00AD6077" w:rsidDel="00BC1D88" w:rsidRDefault="00AD6077" w:rsidP="008F0CE0">
      <w:pPr>
        <w:rPr>
          <w:del w:id="41" w:author="Dan" w:date="2011-05-23T22:28:00Z"/>
          <w:b/>
        </w:rPr>
      </w:pPr>
      <w:del w:id="42" w:author="Dan" w:date="2011-05-23T22:28:00Z">
        <w:r w:rsidDel="00BC1D88">
          <w:rPr>
            <w:b/>
          </w:rPr>
          <w:delText>2009 Mark Stewart Becomes the distributer for Digimetrics</w:delText>
        </w:r>
      </w:del>
    </w:p>
    <w:p w:rsidR="00AD6077" w:rsidRDefault="00AD6077" w:rsidP="008F0CE0"/>
    <w:p w:rsidR="001639AB" w:rsidRPr="001639AB" w:rsidDel="00BC1D88" w:rsidRDefault="001639AB" w:rsidP="008F0CE0">
      <w:pPr>
        <w:rPr>
          <w:del w:id="43" w:author="Dan" w:date="2011-05-23T22:28:00Z"/>
          <w:b/>
        </w:rPr>
      </w:pPr>
      <w:del w:id="44" w:author="Dan" w:date="2011-05-23T22:28:00Z">
        <w:r w:rsidRPr="001639AB" w:rsidDel="00BC1D88">
          <w:rPr>
            <w:b/>
          </w:rPr>
          <w:delText>BOTTOM LEFT</w:delText>
        </w:r>
      </w:del>
    </w:p>
    <w:p w:rsidR="001639AB" w:rsidDel="00BC1D88" w:rsidRDefault="001639AB" w:rsidP="008F0CE0">
      <w:pPr>
        <w:rPr>
          <w:del w:id="45" w:author="Dan" w:date="2011-05-23T22:28:00Z"/>
        </w:rPr>
      </w:pPr>
      <w:del w:id="46" w:author="Dan" w:date="2011-05-23T22:28:00Z">
        <w:r w:rsidDel="00BC1D88">
          <w:delText xml:space="preserve">List of </w:delText>
        </w:r>
        <w:r w:rsidR="00BC5F15" w:rsidDel="00BC1D88">
          <w:delText>partner log</w:delText>
        </w:r>
        <w:r w:rsidR="005C1917" w:rsidDel="00BC1D88">
          <w:delText>o</w:delText>
        </w:r>
        <w:r w:rsidR="00BC5F15" w:rsidDel="00BC1D88">
          <w:delText xml:space="preserve">s, and say </w:delText>
        </w:r>
        <w:r w:rsidR="00BC5F15" w:rsidRPr="00BC5F15" w:rsidDel="00BC1D88">
          <w:rPr>
            <w:b/>
          </w:rPr>
          <w:delText>Partners</w:delText>
        </w:r>
      </w:del>
    </w:p>
    <w:p w:rsidR="00BC5F15" w:rsidDel="00BC1D88" w:rsidRDefault="00BC5F15" w:rsidP="00BC5F15">
      <w:pPr>
        <w:rPr>
          <w:del w:id="47" w:author="Dan" w:date="2011-05-23T22:28:00Z"/>
        </w:rPr>
      </w:pPr>
      <w:del w:id="48" w:author="Dan" w:date="2011-05-23T22:28:00Z">
        <w:r w:rsidDel="00BC1D88">
          <w:delText>Dektec</w:delText>
        </w:r>
      </w:del>
    </w:p>
    <w:p w:rsidR="005C1917" w:rsidDel="00BC1D88" w:rsidRDefault="005C1917" w:rsidP="005C1917">
      <w:pPr>
        <w:rPr>
          <w:del w:id="49" w:author="Dan" w:date="2011-05-23T22:28:00Z"/>
        </w:rPr>
      </w:pPr>
      <w:del w:id="50" w:author="Dan" w:date="2011-05-23T22:28:00Z">
        <w:r w:rsidDel="00BC1D88">
          <w:delText>Digimetrics</w:delText>
        </w:r>
      </w:del>
    </w:p>
    <w:p w:rsidR="005C1917" w:rsidDel="00BC1D88" w:rsidRDefault="005C1917" w:rsidP="005C1917">
      <w:pPr>
        <w:rPr>
          <w:del w:id="51" w:author="Dan" w:date="2011-05-23T22:28:00Z"/>
        </w:rPr>
      </w:pPr>
      <w:del w:id="52" w:author="Dan" w:date="2011-05-23T22:28:00Z">
        <w:r w:rsidDel="00BC1D88">
          <w:delText>WheresMyMedia</w:delText>
        </w:r>
      </w:del>
    </w:p>
    <w:p w:rsidR="005C1917" w:rsidDel="00BC1D88" w:rsidRDefault="005C1917" w:rsidP="005C1917">
      <w:pPr>
        <w:rPr>
          <w:del w:id="53" w:author="Dan" w:date="2011-05-23T22:28:00Z"/>
        </w:rPr>
      </w:pPr>
    </w:p>
    <w:p w:rsidR="001639AB" w:rsidRPr="001639AB" w:rsidDel="00BC1D88" w:rsidRDefault="001639AB" w:rsidP="008F0CE0">
      <w:pPr>
        <w:rPr>
          <w:del w:id="54" w:author="Dan" w:date="2011-05-23T22:28:00Z"/>
          <w:b/>
        </w:rPr>
      </w:pPr>
      <w:del w:id="55" w:author="Dan" w:date="2011-05-23T22:28:00Z">
        <w:r w:rsidRPr="001639AB" w:rsidDel="00BC1D88">
          <w:rPr>
            <w:b/>
          </w:rPr>
          <w:delText>Middle</w:delText>
        </w:r>
      </w:del>
    </w:p>
    <w:p w:rsidR="001639AB" w:rsidDel="00BC1D88" w:rsidRDefault="001639AB" w:rsidP="008F0CE0">
      <w:pPr>
        <w:rPr>
          <w:del w:id="56" w:author="Dan" w:date="2011-05-23T22:28:00Z"/>
        </w:rPr>
      </w:pPr>
      <w:del w:id="57" w:author="Dan" w:date="2011-05-23T22:28:00Z">
        <w:r w:rsidDel="00BC1D88">
          <w:lastRenderedPageBreak/>
          <w:delText>Sales &amp; Master Distributer to the world</w:delText>
        </w:r>
      </w:del>
    </w:p>
    <w:p w:rsidR="001639AB" w:rsidDel="00BC1D88" w:rsidRDefault="00EF2E2A" w:rsidP="008F0CE0">
      <w:pPr>
        <w:rPr>
          <w:del w:id="58" w:author="Dan" w:date="2011-05-23T22:28:00Z"/>
        </w:rPr>
      </w:pPr>
      <w:del w:id="59" w:author="Dan" w:date="2011-05-23T22:28:00Z">
        <w:r w:rsidDel="00BC1D88">
          <w:delText xml:space="preserve">If you are looking to sell your product </w:delText>
        </w:r>
        <w:r w:rsidR="00BC5F15" w:rsidDel="00BC1D88">
          <w:delText>worldwide please contact us.</w:delText>
        </w:r>
      </w:del>
    </w:p>
    <w:p w:rsidR="000334BD" w:rsidDel="00BC1D88" w:rsidRDefault="000334BD" w:rsidP="000334BD">
      <w:pPr>
        <w:rPr>
          <w:del w:id="60" w:author="Dan" w:date="2011-05-23T22:28:00Z"/>
        </w:rPr>
      </w:pPr>
      <w:del w:id="61" w:author="Dan" w:date="2011-05-23T22:28:00Z">
        <w:r w:rsidDel="00BC1D88">
          <w:delText>Add LinkedIn button</w:delText>
        </w:r>
      </w:del>
    </w:p>
    <w:p w:rsidR="00EF2E2A" w:rsidDel="00BC1D88" w:rsidRDefault="00EF2E2A" w:rsidP="008F0CE0">
      <w:pPr>
        <w:rPr>
          <w:del w:id="62" w:author="Dan" w:date="2011-05-23T22:28:00Z"/>
        </w:rPr>
      </w:pPr>
    </w:p>
    <w:p w:rsidR="00EF2E2A" w:rsidRPr="00EF2E2A" w:rsidDel="00BC1D88" w:rsidRDefault="00EF2E2A" w:rsidP="008F0CE0">
      <w:pPr>
        <w:rPr>
          <w:del w:id="63" w:author="Dan" w:date="2011-05-23T22:28:00Z"/>
          <w:b/>
        </w:rPr>
      </w:pPr>
      <w:del w:id="64" w:author="Dan" w:date="2011-05-23T22:28:00Z">
        <w:r w:rsidRPr="00EF2E2A" w:rsidDel="00BC1D88">
          <w:rPr>
            <w:b/>
          </w:rPr>
          <w:delText>Bottom Middle</w:delText>
        </w:r>
      </w:del>
    </w:p>
    <w:p w:rsidR="00EF2E2A" w:rsidDel="00BC1D88" w:rsidRDefault="00EF2E2A" w:rsidP="008F0CE0">
      <w:pPr>
        <w:rPr>
          <w:del w:id="65" w:author="Dan" w:date="2011-05-23T22:28:00Z"/>
        </w:rPr>
      </w:pPr>
      <w:del w:id="66" w:author="Dan" w:date="2011-05-23T22:28:00Z">
        <w:r w:rsidDel="00BC1D88">
          <w:delText>Referrals from OEM’s</w:delText>
        </w:r>
      </w:del>
    </w:p>
    <w:p w:rsidR="00EF2E2A" w:rsidDel="00BC1D88" w:rsidRDefault="00EF2E2A" w:rsidP="008F0CE0">
      <w:pPr>
        <w:rPr>
          <w:del w:id="67" w:author="Dan" w:date="2011-05-23T22:28:00Z"/>
        </w:rPr>
      </w:pPr>
      <w:del w:id="68" w:author="Dan" w:date="2011-05-23T22:28:00Z">
        <w:r w:rsidDel="00BC1D88">
          <w:tab/>
          <w:delText>Eric Carson</w:delText>
        </w:r>
      </w:del>
    </w:p>
    <w:p w:rsidR="00EF2E2A" w:rsidDel="00BC1D88" w:rsidRDefault="00EF2E2A" w:rsidP="00EF2E2A">
      <w:pPr>
        <w:rPr>
          <w:del w:id="69" w:author="Dan" w:date="2011-05-23T22:28:00Z"/>
        </w:rPr>
      </w:pPr>
      <w:del w:id="70" w:author="Dan" w:date="2011-05-23T22:28:00Z">
        <w:r w:rsidDel="00BC1D88">
          <w:tab/>
        </w:r>
      </w:del>
    </w:p>
    <w:p w:rsidR="00EF2E2A" w:rsidRPr="00EF2E2A" w:rsidDel="00BC1D88" w:rsidRDefault="00EF2E2A" w:rsidP="00EF2E2A">
      <w:pPr>
        <w:rPr>
          <w:del w:id="71" w:author="Dan" w:date="2011-05-23T22:28:00Z"/>
          <w:b/>
        </w:rPr>
      </w:pPr>
      <w:del w:id="72" w:author="Dan" w:date="2011-05-23T22:28:00Z">
        <w:r w:rsidRPr="00EF2E2A" w:rsidDel="00BC1D88">
          <w:rPr>
            <w:b/>
          </w:rPr>
          <w:delText xml:space="preserve">Bottom Right </w:delText>
        </w:r>
      </w:del>
    </w:p>
    <w:p w:rsidR="008F0CE0" w:rsidDel="00BC1D88" w:rsidRDefault="008F0CE0" w:rsidP="008F0CE0">
      <w:pPr>
        <w:rPr>
          <w:del w:id="73" w:author="Dan" w:date="2011-05-23T22:28:00Z"/>
        </w:rPr>
      </w:pPr>
      <w:del w:id="74" w:author="Dan" w:date="2011-05-23T22:28:00Z">
        <w:r w:rsidDel="00BC1D88">
          <w:delText>Marketing material</w:delText>
        </w:r>
        <w:r w:rsidR="00A030D3" w:rsidDel="00BC1D88">
          <w:delText xml:space="preserve"> – just have a link to my logo</w:delText>
        </w:r>
      </w:del>
    </w:p>
    <w:p w:rsidR="00EF2E2A" w:rsidDel="00BC1D88" w:rsidRDefault="00EF2E2A" w:rsidP="00EF2E2A">
      <w:pPr>
        <w:rPr>
          <w:del w:id="75" w:author="Dan" w:date="2011-05-23T22:28:00Z"/>
        </w:rPr>
      </w:pPr>
      <w:del w:id="76" w:author="Dan" w:date="2011-05-23T22:28:00Z">
        <w:r w:rsidDel="00BC1D88">
          <w:delText>Return Police</w:delText>
        </w:r>
      </w:del>
    </w:p>
    <w:p w:rsidR="00EF2E2A" w:rsidDel="00BC1D88" w:rsidRDefault="00EF2E2A" w:rsidP="00EF2E2A">
      <w:pPr>
        <w:rPr>
          <w:del w:id="77" w:author="Dan" w:date="2011-05-23T22:28:00Z"/>
        </w:rPr>
      </w:pPr>
      <w:del w:id="78" w:author="Dan" w:date="2011-05-23T22:28:00Z">
        <w:r w:rsidDel="00BC1D88">
          <w:tab/>
          <w:delText>If you have been asked to return an item to us please follow the following instructions -</w:delText>
        </w:r>
      </w:del>
    </w:p>
    <w:p w:rsidR="00EF2E2A" w:rsidDel="00BC1D88" w:rsidRDefault="00EF2E2A" w:rsidP="00EF2E2A">
      <w:pPr>
        <w:ind w:left="720"/>
        <w:rPr>
          <w:del w:id="79" w:author="Dan" w:date="2011-05-23T22:28:00Z"/>
        </w:rPr>
      </w:pPr>
      <w:del w:id="80" w:author="Dan" w:date="2011-05-23T22:28:00Z">
        <w:r w:rsidDel="00BC1D88">
          <w:delText xml:space="preserve">PACKAGING: Please clearly mark RMA# on the outside of the packaging. Damage or loss of goods during shipment is the sole responsibility of the customer. Products must be returned in their original carton or in packaging of equal or greater quality. Appropriate care must be taken to protect the products from further damage or the warranty will be invalidated. Do not use paper as filler unless the unit is sufficiently wrapped, since they do not provide enough protection. Please ensure that any circuitry is wrapped in an appropriate anti-static bag. Digify is not liable for any accessories shipped with the unit. </w:delText>
        </w:r>
      </w:del>
    </w:p>
    <w:p w:rsidR="00EF2E2A" w:rsidDel="00BC1D88" w:rsidRDefault="00EF2E2A" w:rsidP="00EF2E2A">
      <w:pPr>
        <w:ind w:left="720"/>
        <w:rPr>
          <w:del w:id="81" w:author="Dan" w:date="2011-05-23T22:28:00Z"/>
        </w:rPr>
      </w:pPr>
    </w:p>
    <w:p w:rsidR="00EF2E2A" w:rsidDel="00BC1D88" w:rsidRDefault="00EF2E2A" w:rsidP="00EF2E2A">
      <w:pPr>
        <w:ind w:left="720"/>
        <w:rPr>
          <w:del w:id="82" w:author="Dan" w:date="2011-05-23T22:28:00Z"/>
        </w:rPr>
      </w:pPr>
      <w:del w:id="83" w:author="Dan" w:date="2011-05-23T22:28:00Z">
        <w:r w:rsidDel="00BC1D88">
          <w:delText>PRODUCT: Please ship only the product specified on the original RMA request, do not include any additional item(s). Any additional item(s) will require a new RMA number.</w:delText>
        </w:r>
      </w:del>
    </w:p>
    <w:p w:rsidR="00EF2E2A" w:rsidDel="00BC1D88" w:rsidRDefault="00EF2E2A" w:rsidP="00EF2E2A">
      <w:pPr>
        <w:ind w:left="720"/>
        <w:rPr>
          <w:del w:id="84" w:author="Dan" w:date="2011-05-23T22:28:00Z"/>
        </w:rPr>
      </w:pPr>
    </w:p>
    <w:p w:rsidR="00EF2E2A" w:rsidDel="00BC1D88" w:rsidRDefault="00EF2E2A" w:rsidP="00EF2E2A">
      <w:pPr>
        <w:ind w:left="720"/>
        <w:rPr>
          <w:del w:id="85" w:author="Dan" w:date="2011-05-23T22:28:00Z"/>
        </w:rPr>
      </w:pPr>
      <w:del w:id="86" w:author="Dan" w:date="2011-05-23T22:28:00Z">
        <w:r w:rsidDel="00BC1D88">
          <w:delText>SHIPPING COST: The customer is responsible for the cost of shipment to Digify and Digify will be responsible for the cost of return shipment to the customer.</w:delText>
        </w:r>
      </w:del>
    </w:p>
    <w:p w:rsidR="00EF2E2A" w:rsidDel="00BC1D88" w:rsidRDefault="00EF2E2A" w:rsidP="00EF2E2A">
      <w:pPr>
        <w:ind w:left="720"/>
        <w:rPr>
          <w:del w:id="87" w:author="Dan" w:date="2011-05-23T22:28:00Z"/>
        </w:rPr>
      </w:pPr>
    </w:p>
    <w:p w:rsidR="00EF2E2A" w:rsidDel="00BC1D88" w:rsidRDefault="00EF2E2A" w:rsidP="00EF2E2A">
      <w:pPr>
        <w:ind w:left="720"/>
        <w:rPr>
          <w:del w:id="88" w:author="Dan" w:date="2011-05-23T22:28:00Z"/>
        </w:rPr>
      </w:pPr>
      <w:del w:id="89" w:author="Dan" w:date="2011-05-23T22:28:00Z">
        <w:r w:rsidDel="00BC1D88">
          <w:delText>SHIP TO:</w:delText>
        </w:r>
      </w:del>
    </w:p>
    <w:p w:rsidR="00EF2E2A" w:rsidDel="00BC1D88" w:rsidRDefault="00EF2E2A" w:rsidP="00EF2E2A">
      <w:pPr>
        <w:ind w:left="720"/>
        <w:rPr>
          <w:del w:id="90" w:author="Dan" w:date="2011-05-23T22:28:00Z"/>
        </w:rPr>
      </w:pPr>
      <w:del w:id="91" w:author="Dan" w:date="2011-05-23T22:28:00Z">
        <w:r w:rsidDel="00BC1D88">
          <w:delText>Digify LLC</w:delText>
        </w:r>
      </w:del>
    </w:p>
    <w:p w:rsidR="00EF2E2A" w:rsidDel="00BC1D88" w:rsidRDefault="00EF2E2A" w:rsidP="00EF2E2A">
      <w:pPr>
        <w:ind w:left="720"/>
        <w:rPr>
          <w:del w:id="92" w:author="Dan" w:date="2011-05-23T22:28:00Z"/>
        </w:rPr>
      </w:pPr>
      <w:del w:id="93" w:author="Dan" w:date="2011-05-23T22:28:00Z">
        <w:r w:rsidDel="00BC1D88">
          <w:delText>P.O Box 271331 Flower Mound TX, 75027</w:delText>
        </w:r>
      </w:del>
    </w:p>
    <w:p w:rsidR="00EF2E2A" w:rsidDel="00BC1D88" w:rsidRDefault="00EF2E2A" w:rsidP="00EF2E2A">
      <w:pPr>
        <w:ind w:left="720"/>
        <w:rPr>
          <w:del w:id="94" w:author="Dan" w:date="2011-05-23T22:28:00Z"/>
        </w:rPr>
      </w:pPr>
    </w:p>
    <w:p w:rsidR="00EF2E2A" w:rsidDel="00BC1D88" w:rsidRDefault="00EF2E2A" w:rsidP="00EF2E2A">
      <w:pPr>
        <w:ind w:left="720"/>
        <w:rPr>
          <w:del w:id="95" w:author="Dan" w:date="2011-05-23T22:28:00Z"/>
        </w:rPr>
      </w:pPr>
    </w:p>
    <w:p w:rsidR="00EF2E2A" w:rsidDel="00BC1D88" w:rsidRDefault="00EF2E2A" w:rsidP="00EF2E2A">
      <w:pPr>
        <w:ind w:left="720"/>
        <w:rPr>
          <w:del w:id="96" w:author="Dan" w:date="2011-05-23T22:28:00Z"/>
        </w:rPr>
      </w:pPr>
      <w:del w:id="97" w:author="Dan" w:date="2011-05-23T22:28:00Z">
        <w:r w:rsidDel="00BC1D88">
          <w:delText>Notes:  If units are not returned within 15 days the RMA will be invalid. Items shipped back without a valid RMA number may be rejected.</w:delText>
        </w:r>
      </w:del>
    </w:p>
    <w:p w:rsidR="00EF2E2A" w:rsidDel="00BC1D88" w:rsidRDefault="00EF2E2A" w:rsidP="00EF2E2A">
      <w:pPr>
        <w:ind w:left="720"/>
        <w:rPr>
          <w:del w:id="98" w:author="Dan" w:date="2011-05-23T22:28:00Z"/>
        </w:rPr>
      </w:pPr>
    </w:p>
    <w:p w:rsidR="00EF2E2A" w:rsidDel="00BC1D88" w:rsidRDefault="00EF2E2A" w:rsidP="00EF2E2A">
      <w:pPr>
        <w:ind w:left="720"/>
        <w:rPr>
          <w:del w:id="99" w:author="Dan" w:date="2011-05-23T22:28:00Z"/>
        </w:rPr>
      </w:pPr>
      <w:del w:id="100" w:author="Dan" w:date="2011-05-23T22:28:00Z">
        <w:r w:rsidDel="00BC1D88">
          <w:delText xml:space="preserve">ADVANCED REPLACEMENT: If Digify issues an advanced replacement for a product an invoice will be raised for that product if it is not returned to Digify under the appropriate RMA within 7 days. </w:delText>
        </w:r>
      </w:del>
    </w:p>
    <w:p w:rsidR="00EF2E2A" w:rsidDel="00BC1D88" w:rsidRDefault="00EF2E2A" w:rsidP="00EF2E2A">
      <w:pPr>
        <w:ind w:left="720"/>
        <w:rPr>
          <w:del w:id="101" w:author="Dan" w:date="2011-05-23T22:28:00Z"/>
        </w:rPr>
      </w:pPr>
    </w:p>
    <w:p w:rsidR="00EF2E2A" w:rsidDel="00BC1D88" w:rsidRDefault="00EF2E2A" w:rsidP="00EF2E2A">
      <w:pPr>
        <w:ind w:left="720"/>
        <w:rPr>
          <w:del w:id="102" w:author="Dan" w:date="2011-05-23T22:28:00Z"/>
        </w:rPr>
      </w:pPr>
      <w:del w:id="103" w:author="Dan" w:date="2011-05-23T22:28:00Z">
        <w:r w:rsidDel="00BC1D88">
          <w:delText>If you have questions, please contact mark@digifysales.com or Tel: 940-455-2934.</w:delText>
        </w:r>
      </w:del>
    </w:p>
    <w:p w:rsidR="00EF2E2A" w:rsidRDefault="00EF2E2A" w:rsidP="008F0CE0"/>
    <w:p w:rsidR="000334BD" w:rsidRPr="000334BD" w:rsidDel="00BC1D88" w:rsidRDefault="000334BD" w:rsidP="008F0CE0">
      <w:pPr>
        <w:rPr>
          <w:del w:id="104" w:author="Dan" w:date="2011-05-23T22:28:00Z"/>
          <w:b/>
        </w:rPr>
      </w:pPr>
      <w:del w:id="105" w:author="Dan" w:date="2011-05-23T22:28:00Z">
        <w:r w:rsidRPr="000334BD" w:rsidDel="00BC1D88">
          <w:rPr>
            <w:b/>
          </w:rPr>
          <w:delText>VERY BOTTOM orange line</w:delText>
        </w:r>
      </w:del>
    </w:p>
    <w:p w:rsidR="008F0CE0" w:rsidDel="00BC1D88" w:rsidRDefault="008F0CE0" w:rsidP="008F0CE0">
      <w:pPr>
        <w:rPr>
          <w:del w:id="106" w:author="Dan" w:date="2011-05-23T22:28:00Z"/>
        </w:rPr>
      </w:pPr>
      <w:del w:id="107" w:author="Dan" w:date="2011-05-23T22:28:00Z">
        <w:r w:rsidDel="00BC1D88">
          <w:delText>2011 Digify LLC All rights reserved</w:delText>
        </w:r>
      </w:del>
    </w:p>
    <w:p w:rsidR="000334BD" w:rsidRDefault="000334BD" w:rsidP="008F0CE0">
      <w:pPr>
        <w:rPr>
          <w:ins w:id="108" w:author="Dan" w:date="2011-05-23T22:28:00Z"/>
          <w:b/>
        </w:rPr>
      </w:pPr>
    </w:p>
    <w:p w:rsidR="00BC1D88" w:rsidRDefault="00BC1D88" w:rsidP="008F0CE0"/>
    <w:p w:rsidR="00C05577" w:rsidRDefault="00C05577" w:rsidP="008F0CE0">
      <w:r>
        <w:t>…………………….</w:t>
      </w:r>
    </w:p>
    <w:p w:rsidR="00EF2E2A" w:rsidRDefault="00EF2E2A" w:rsidP="008F0CE0"/>
    <w:p w:rsidR="00EF2E2A" w:rsidRDefault="000334BD" w:rsidP="008F0CE0">
      <w:r>
        <w:t>Need to get</w:t>
      </w:r>
    </w:p>
    <w:p w:rsidR="000334BD" w:rsidRDefault="000334BD" w:rsidP="000334BD">
      <w:r>
        <w:t>Terms &amp; Conditions</w:t>
      </w:r>
    </w:p>
    <w:p w:rsidR="000334BD" w:rsidRDefault="000334BD" w:rsidP="000334BD">
      <w:r>
        <w:t>Privacy Policy</w:t>
      </w:r>
    </w:p>
    <w:p w:rsidR="000334BD" w:rsidRDefault="000334BD" w:rsidP="008F0CE0"/>
    <w:p w:rsidR="00C05577" w:rsidRDefault="00C05577" w:rsidP="008F0CE0">
      <w:r>
        <w:t>Other ideas</w:t>
      </w:r>
    </w:p>
    <w:p w:rsidR="00C05577" w:rsidRDefault="00BC1D88" w:rsidP="00C05577">
      <w:hyperlink r:id="rId44" w:history="1">
        <w:r w:rsidR="00C05577" w:rsidRPr="0026472F">
          <w:rPr>
            <w:rStyle w:val="Hyperlink"/>
          </w:rPr>
          <w:t>http://www.4templates.com/view/website-templates/49/AX0379BL</w:t>
        </w:r>
      </w:hyperlink>
    </w:p>
    <w:p w:rsidR="00C05577" w:rsidRDefault="00C05577" w:rsidP="00C05577"/>
    <w:p w:rsidR="00C05577" w:rsidRDefault="00BC1D88" w:rsidP="00C05577">
      <w:hyperlink r:id="rId45" w:history="1">
        <w:r w:rsidR="00C05577" w:rsidRPr="0026472F">
          <w:rPr>
            <w:rStyle w:val="Hyperlink"/>
          </w:rPr>
          <w:t>http://www.4templates.com/view/website-templates/86/VA0225CY</w:t>
        </w:r>
      </w:hyperlink>
    </w:p>
    <w:p w:rsidR="00C05577" w:rsidRDefault="00C05577" w:rsidP="00C05577"/>
    <w:p w:rsidR="00C05577" w:rsidRDefault="00BC1D88" w:rsidP="00C05577">
      <w:hyperlink r:id="rId46" w:history="1">
        <w:r w:rsidR="00C05577" w:rsidRPr="004A6780">
          <w:rPr>
            <w:rStyle w:val="Hyperlink"/>
          </w:rPr>
          <w:t>www.freewebsitetemplates.com</w:t>
        </w:r>
      </w:hyperlink>
    </w:p>
    <w:p w:rsidR="00C05577" w:rsidRDefault="00C05577" w:rsidP="008F0CE0"/>
    <w:p w:rsidR="008F0CE0" w:rsidRDefault="008F0CE0" w:rsidP="008F0CE0"/>
    <w:p w:rsidR="008F0CE0" w:rsidRDefault="008F0CE0" w:rsidP="008F0CE0"/>
    <w:sectPr w:rsidR="008F0CE0" w:rsidSect="00F14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E7801"/>
    <w:multiLevelType w:val="multilevel"/>
    <w:tmpl w:val="BE3E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614288"/>
    <w:multiLevelType w:val="hybridMultilevel"/>
    <w:tmpl w:val="45B82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035D7"/>
    <w:multiLevelType w:val="hybridMultilevel"/>
    <w:tmpl w:val="74A68720"/>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260410D3"/>
    <w:multiLevelType w:val="hybridMultilevel"/>
    <w:tmpl w:val="607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E157C"/>
    <w:multiLevelType w:val="hybridMultilevel"/>
    <w:tmpl w:val="C0367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335B7F"/>
    <w:multiLevelType w:val="hybridMultilevel"/>
    <w:tmpl w:val="9B582A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4A19628F"/>
    <w:multiLevelType w:val="multilevel"/>
    <w:tmpl w:val="A7D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76450C"/>
    <w:multiLevelType w:val="multilevel"/>
    <w:tmpl w:val="40EC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7"/>
  </w:num>
  <w:num w:numId="4">
    <w:abstractNumId w:val="4"/>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2"/>
  </w:compat>
  <w:rsids>
    <w:rsidRoot w:val="008F0CE0"/>
    <w:rsid w:val="0000358E"/>
    <w:rsid w:val="000334BD"/>
    <w:rsid w:val="00033665"/>
    <w:rsid w:val="000819AA"/>
    <w:rsid w:val="00085723"/>
    <w:rsid w:val="000C29BD"/>
    <w:rsid w:val="000C5A67"/>
    <w:rsid w:val="000D4758"/>
    <w:rsid w:val="001639AB"/>
    <w:rsid w:val="001A6DBA"/>
    <w:rsid w:val="001B7B57"/>
    <w:rsid w:val="001F4799"/>
    <w:rsid w:val="001F4CCF"/>
    <w:rsid w:val="00204EED"/>
    <w:rsid w:val="00282607"/>
    <w:rsid w:val="002A7FBA"/>
    <w:rsid w:val="002C2B3A"/>
    <w:rsid w:val="002D5D92"/>
    <w:rsid w:val="00314F14"/>
    <w:rsid w:val="003411EF"/>
    <w:rsid w:val="00353599"/>
    <w:rsid w:val="0039279F"/>
    <w:rsid w:val="003C3103"/>
    <w:rsid w:val="00425E46"/>
    <w:rsid w:val="00507E8D"/>
    <w:rsid w:val="005C1917"/>
    <w:rsid w:val="005D75D6"/>
    <w:rsid w:val="00667710"/>
    <w:rsid w:val="007221C8"/>
    <w:rsid w:val="007C2E4E"/>
    <w:rsid w:val="00846232"/>
    <w:rsid w:val="008B5C09"/>
    <w:rsid w:val="008D75BF"/>
    <w:rsid w:val="008F0CE0"/>
    <w:rsid w:val="00A030D3"/>
    <w:rsid w:val="00A07874"/>
    <w:rsid w:val="00A1160B"/>
    <w:rsid w:val="00AD522C"/>
    <w:rsid w:val="00AD6077"/>
    <w:rsid w:val="00AF5B17"/>
    <w:rsid w:val="00AF79EA"/>
    <w:rsid w:val="00B33665"/>
    <w:rsid w:val="00B339FD"/>
    <w:rsid w:val="00B57F6A"/>
    <w:rsid w:val="00BC1D88"/>
    <w:rsid w:val="00BC5F15"/>
    <w:rsid w:val="00BE2331"/>
    <w:rsid w:val="00C05577"/>
    <w:rsid w:val="00C210B0"/>
    <w:rsid w:val="00C25036"/>
    <w:rsid w:val="00CC2716"/>
    <w:rsid w:val="00EF2E2A"/>
    <w:rsid w:val="00F147EE"/>
    <w:rsid w:val="00F17B59"/>
    <w:rsid w:val="00F34114"/>
    <w:rsid w:val="00F74952"/>
    <w:rsid w:val="00FA3F39"/>
    <w:rsid w:val="00FC37CB"/>
    <w:rsid w:val="00FE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EE"/>
  </w:style>
  <w:style w:type="paragraph" w:styleId="Heading1">
    <w:name w:val="heading 1"/>
    <w:basedOn w:val="Normal"/>
    <w:link w:val="Heading1Char"/>
    <w:uiPriority w:val="9"/>
    <w:qFormat/>
    <w:rsid w:val="003411EF"/>
    <w:pPr>
      <w:spacing w:after="0" w:line="240" w:lineRule="auto"/>
      <w:ind w:left="-13"/>
      <w:outlineLvl w:val="0"/>
    </w:pPr>
    <w:rPr>
      <w:rFonts w:ascii="Arial Narrow" w:eastAsia="Times New Roman" w:hAnsi="Arial Narrow" w:cs="Times New Roman"/>
      <w:color w:val="B9C0C6"/>
      <w:kern w:val="3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CE0"/>
    <w:rPr>
      <w:color w:val="0000FF" w:themeColor="hyperlink"/>
      <w:u w:val="single"/>
    </w:rPr>
  </w:style>
  <w:style w:type="paragraph" w:styleId="BalloonText">
    <w:name w:val="Balloon Text"/>
    <w:basedOn w:val="Normal"/>
    <w:link w:val="BalloonTextChar"/>
    <w:uiPriority w:val="99"/>
    <w:semiHidden/>
    <w:unhideWhenUsed/>
    <w:rsid w:val="008F0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CE0"/>
    <w:rPr>
      <w:rFonts w:ascii="Tahoma" w:hAnsi="Tahoma" w:cs="Tahoma"/>
      <w:sz w:val="16"/>
      <w:szCs w:val="16"/>
    </w:rPr>
  </w:style>
  <w:style w:type="paragraph" w:styleId="ListParagraph">
    <w:name w:val="List Paragraph"/>
    <w:basedOn w:val="Normal"/>
    <w:uiPriority w:val="34"/>
    <w:qFormat/>
    <w:rsid w:val="0000358E"/>
    <w:pPr>
      <w:ind w:left="720"/>
      <w:contextualSpacing/>
    </w:pPr>
  </w:style>
  <w:style w:type="character" w:styleId="FollowedHyperlink">
    <w:name w:val="FollowedHyperlink"/>
    <w:basedOn w:val="DefaultParagraphFont"/>
    <w:uiPriority w:val="99"/>
    <w:semiHidden/>
    <w:unhideWhenUsed/>
    <w:rsid w:val="000C5A67"/>
    <w:rPr>
      <w:color w:val="800080" w:themeColor="followedHyperlink"/>
      <w:u w:val="single"/>
    </w:rPr>
  </w:style>
  <w:style w:type="character" w:styleId="Emphasis">
    <w:name w:val="Emphasis"/>
    <w:basedOn w:val="DefaultParagraphFont"/>
    <w:uiPriority w:val="20"/>
    <w:qFormat/>
    <w:rsid w:val="00C05577"/>
    <w:rPr>
      <w:b w:val="0"/>
      <w:bCs w:val="0"/>
      <w:i/>
      <w:iCs/>
    </w:rPr>
  </w:style>
  <w:style w:type="character" w:styleId="Strong">
    <w:name w:val="Strong"/>
    <w:basedOn w:val="DefaultParagraphFont"/>
    <w:uiPriority w:val="22"/>
    <w:qFormat/>
    <w:rsid w:val="00C05577"/>
    <w:rPr>
      <w:b/>
      <w:bCs/>
      <w:i w:val="0"/>
      <w:iCs w:val="0"/>
    </w:rPr>
  </w:style>
  <w:style w:type="paragraph" w:styleId="NormalWeb">
    <w:name w:val="Normal (Web)"/>
    <w:basedOn w:val="Normal"/>
    <w:uiPriority w:val="99"/>
    <w:semiHidden/>
    <w:unhideWhenUsed/>
    <w:rsid w:val="00C05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411EF"/>
    <w:rPr>
      <w:rFonts w:ascii="Arial Narrow" w:eastAsia="Times New Roman" w:hAnsi="Arial Narrow" w:cs="Times New Roman"/>
      <w:color w:val="B9C0C6"/>
      <w:kern w:val="3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4051">
      <w:bodyDiv w:val="1"/>
      <w:marLeft w:val="0"/>
      <w:marRight w:val="0"/>
      <w:marTop w:val="0"/>
      <w:marBottom w:val="0"/>
      <w:divBdr>
        <w:top w:val="none" w:sz="0" w:space="0" w:color="auto"/>
        <w:left w:val="none" w:sz="0" w:space="0" w:color="auto"/>
        <w:bottom w:val="none" w:sz="0" w:space="0" w:color="auto"/>
        <w:right w:val="none" w:sz="0" w:space="0" w:color="auto"/>
      </w:divBdr>
    </w:div>
    <w:div w:id="90274736">
      <w:bodyDiv w:val="1"/>
      <w:marLeft w:val="0"/>
      <w:marRight w:val="0"/>
      <w:marTop w:val="0"/>
      <w:marBottom w:val="0"/>
      <w:divBdr>
        <w:top w:val="none" w:sz="0" w:space="0" w:color="auto"/>
        <w:left w:val="none" w:sz="0" w:space="0" w:color="auto"/>
        <w:bottom w:val="none" w:sz="0" w:space="0" w:color="auto"/>
        <w:right w:val="none" w:sz="0" w:space="0" w:color="auto"/>
      </w:divBdr>
      <w:divsChild>
        <w:div w:id="1830361180">
          <w:marLeft w:val="0"/>
          <w:marRight w:val="0"/>
          <w:marTop w:val="0"/>
          <w:marBottom w:val="0"/>
          <w:divBdr>
            <w:top w:val="none" w:sz="0" w:space="0" w:color="auto"/>
            <w:left w:val="none" w:sz="0" w:space="0" w:color="auto"/>
            <w:bottom w:val="none" w:sz="0" w:space="0" w:color="auto"/>
            <w:right w:val="none" w:sz="0" w:space="0" w:color="auto"/>
          </w:divBdr>
          <w:divsChild>
            <w:div w:id="134833028">
              <w:marLeft w:val="0"/>
              <w:marRight w:val="0"/>
              <w:marTop w:val="0"/>
              <w:marBottom w:val="0"/>
              <w:divBdr>
                <w:top w:val="none" w:sz="0" w:space="0" w:color="auto"/>
                <w:left w:val="none" w:sz="0" w:space="0" w:color="auto"/>
                <w:bottom w:val="none" w:sz="0" w:space="0" w:color="auto"/>
                <w:right w:val="none" w:sz="0" w:space="0" w:color="auto"/>
              </w:divBdr>
              <w:divsChild>
                <w:div w:id="497038009">
                  <w:marLeft w:val="2254"/>
                  <w:marRight w:val="0"/>
                  <w:marTop w:val="0"/>
                  <w:marBottom w:val="0"/>
                  <w:divBdr>
                    <w:top w:val="single" w:sz="4" w:space="13" w:color="B1CAE2"/>
                    <w:left w:val="single" w:sz="4" w:space="13" w:color="B1CAE2"/>
                    <w:bottom w:val="single" w:sz="4" w:space="13" w:color="B1CAE2"/>
                    <w:right w:val="single" w:sz="4" w:space="13" w:color="B1CAE2"/>
                  </w:divBdr>
                </w:div>
              </w:divsChild>
            </w:div>
          </w:divsChild>
        </w:div>
      </w:divsChild>
    </w:div>
    <w:div w:id="285741001">
      <w:bodyDiv w:val="1"/>
      <w:marLeft w:val="0"/>
      <w:marRight w:val="0"/>
      <w:marTop w:val="0"/>
      <w:marBottom w:val="0"/>
      <w:divBdr>
        <w:top w:val="none" w:sz="0" w:space="0" w:color="auto"/>
        <w:left w:val="none" w:sz="0" w:space="0" w:color="auto"/>
        <w:bottom w:val="none" w:sz="0" w:space="0" w:color="auto"/>
        <w:right w:val="none" w:sz="0" w:space="0" w:color="auto"/>
      </w:divBdr>
      <w:divsChild>
        <w:div w:id="1282763290">
          <w:marLeft w:val="0"/>
          <w:marRight w:val="0"/>
          <w:marTop w:val="0"/>
          <w:marBottom w:val="0"/>
          <w:divBdr>
            <w:top w:val="none" w:sz="0" w:space="0" w:color="auto"/>
            <w:left w:val="none" w:sz="0" w:space="0" w:color="auto"/>
            <w:bottom w:val="none" w:sz="0" w:space="0" w:color="auto"/>
            <w:right w:val="none" w:sz="0" w:space="0" w:color="auto"/>
          </w:divBdr>
          <w:divsChild>
            <w:div w:id="2079280856">
              <w:marLeft w:val="0"/>
              <w:marRight w:val="0"/>
              <w:marTop w:val="0"/>
              <w:marBottom w:val="0"/>
              <w:divBdr>
                <w:top w:val="none" w:sz="0" w:space="0" w:color="auto"/>
                <w:left w:val="none" w:sz="0" w:space="0" w:color="auto"/>
                <w:bottom w:val="none" w:sz="0" w:space="0" w:color="auto"/>
                <w:right w:val="none" w:sz="0" w:space="0" w:color="auto"/>
              </w:divBdr>
              <w:divsChild>
                <w:div w:id="42100186">
                  <w:marLeft w:val="2254"/>
                  <w:marRight w:val="0"/>
                  <w:marTop w:val="0"/>
                  <w:marBottom w:val="0"/>
                  <w:divBdr>
                    <w:top w:val="single" w:sz="4" w:space="13" w:color="B1CAE2"/>
                    <w:left w:val="single" w:sz="4" w:space="13" w:color="B1CAE2"/>
                    <w:bottom w:val="single" w:sz="4" w:space="13" w:color="B1CAE2"/>
                    <w:right w:val="single" w:sz="4" w:space="13" w:color="B1CAE2"/>
                  </w:divBdr>
                </w:div>
              </w:divsChild>
            </w:div>
          </w:divsChild>
        </w:div>
      </w:divsChild>
    </w:div>
    <w:div w:id="397021788">
      <w:bodyDiv w:val="1"/>
      <w:marLeft w:val="0"/>
      <w:marRight w:val="0"/>
      <w:marTop w:val="0"/>
      <w:marBottom w:val="0"/>
      <w:divBdr>
        <w:top w:val="none" w:sz="0" w:space="0" w:color="auto"/>
        <w:left w:val="none" w:sz="0" w:space="0" w:color="auto"/>
        <w:bottom w:val="none" w:sz="0" w:space="0" w:color="auto"/>
        <w:right w:val="none" w:sz="0" w:space="0" w:color="auto"/>
      </w:divBdr>
      <w:divsChild>
        <w:div w:id="1753240439">
          <w:marLeft w:val="0"/>
          <w:marRight w:val="0"/>
          <w:marTop w:val="0"/>
          <w:marBottom w:val="0"/>
          <w:divBdr>
            <w:top w:val="none" w:sz="0" w:space="0" w:color="auto"/>
            <w:left w:val="none" w:sz="0" w:space="0" w:color="auto"/>
            <w:bottom w:val="none" w:sz="0" w:space="0" w:color="auto"/>
            <w:right w:val="none" w:sz="0" w:space="0" w:color="auto"/>
          </w:divBdr>
          <w:divsChild>
            <w:div w:id="744112786">
              <w:marLeft w:val="0"/>
              <w:marRight w:val="0"/>
              <w:marTop w:val="0"/>
              <w:marBottom w:val="0"/>
              <w:divBdr>
                <w:top w:val="none" w:sz="0" w:space="0" w:color="auto"/>
                <w:left w:val="none" w:sz="0" w:space="0" w:color="auto"/>
                <w:bottom w:val="none" w:sz="0" w:space="0" w:color="auto"/>
                <w:right w:val="none" w:sz="0" w:space="0" w:color="auto"/>
              </w:divBdr>
              <w:divsChild>
                <w:div w:id="1257667167">
                  <w:marLeft w:val="2254"/>
                  <w:marRight w:val="0"/>
                  <w:marTop w:val="0"/>
                  <w:marBottom w:val="0"/>
                  <w:divBdr>
                    <w:top w:val="single" w:sz="4" w:space="13" w:color="B1CAE2"/>
                    <w:left w:val="single" w:sz="4" w:space="13" w:color="B1CAE2"/>
                    <w:bottom w:val="single" w:sz="4" w:space="13" w:color="B1CAE2"/>
                    <w:right w:val="single" w:sz="4" w:space="13" w:color="B1CAE2"/>
                  </w:divBdr>
                </w:div>
              </w:divsChild>
            </w:div>
          </w:divsChild>
        </w:div>
      </w:divsChild>
    </w:div>
    <w:div w:id="1057894199">
      <w:bodyDiv w:val="1"/>
      <w:marLeft w:val="0"/>
      <w:marRight w:val="0"/>
      <w:marTop w:val="0"/>
      <w:marBottom w:val="0"/>
      <w:divBdr>
        <w:top w:val="none" w:sz="0" w:space="0" w:color="auto"/>
        <w:left w:val="none" w:sz="0" w:space="0" w:color="auto"/>
        <w:bottom w:val="none" w:sz="0" w:space="0" w:color="auto"/>
        <w:right w:val="none" w:sz="0" w:space="0" w:color="auto"/>
      </w:divBdr>
      <w:divsChild>
        <w:div w:id="156767755">
          <w:marLeft w:val="0"/>
          <w:marRight w:val="0"/>
          <w:marTop w:val="0"/>
          <w:marBottom w:val="0"/>
          <w:divBdr>
            <w:top w:val="none" w:sz="0" w:space="0" w:color="auto"/>
            <w:left w:val="none" w:sz="0" w:space="0" w:color="auto"/>
            <w:bottom w:val="none" w:sz="0" w:space="0" w:color="auto"/>
            <w:right w:val="none" w:sz="0" w:space="0" w:color="auto"/>
          </w:divBdr>
          <w:divsChild>
            <w:div w:id="997077676">
              <w:marLeft w:val="0"/>
              <w:marRight w:val="0"/>
              <w:marTop w:val="0"/>
              <w:marBottom w:val="0"/>
              <w:divBdr>
                <w:top w:val="none" w:sz="0" w:space="0" w:color="auto"/>
                <w:left w:val="none" w:sz="0" w:space="0" w:color="auto"/>
                <w:bottom w:val="none" w:sz="0" w:space="0" w:color="auto"/>
                <w:right w:val="none" w:sz="0" w:space="0" w:color="auto"/>
              </w:divBdr>
              <w:divsChild>
                <w:div w:id="1899129585">
                  <w:marLeft w:val="38"/>
                  <w:marRight w:val="150"/>
                  <w:marTop w:val="0"/>
                  <w:marBottom w:val="0"/>
                  <w:divBdr>
                    <w:top w:val="none" w:sz="0" w:space="0" w:color="auto"/>
                    <w:left w:val="none" w:sz="0" w:space="0" w:color="auto"/>
                    <w:bottom w:val="none" w:sz="0" w:space="0" w:color="auto"/>
                    <w:right w:val="none" w:sz="0" w:space="0" w:color="auto"/>
                  </w:divBdr>
                  <w:divsChild>
                    <w:div w:id="1662809766">
                      <w:marLeft w:val="125"/>
                      <w:marRight w:val="125"/>
                      <w:marTop w:val="0"/>
                      <w:marBottom w:val="0"/>
                      <w:divBdr>
                        <w:top w:val="none" w:sz="0" w:space="0" w:color="auto"/>
                        <w:left w:val="none" w:sz="0" w:space="0" w:color="auto"/>
                        <w:bottom w:val="single" w:sz="4" w:space="0" w:color="E2E2E2"/>
                        <w:right w:val="none" w:sz="0" w:space="0" w:color="auto"/>
                      </w:divBdr>
                    </w:div>
                  </w:divsChild>
                </w:div>
              </w:divsChild>
            </w:div>
          </w:divsChild>
        </w:div>
      </w:divsChild>
    </w:div>
    <w:div w:id="1220551608">
      <w:bodyDiv w:val="1"/>
      <w:marLeft w:val="0"/>
      <w:marRight w:val="0"/>
      <w:marTop w:val="0"/>
      <w:marBottom w:val="0"/>
      <w:divBdr>
        <w:top w:val="none" w:sz="0" w:space="0" w:color="auto"/>
        <w:left w:val="none" w:sz="0" w:space="0" w:color="auto"/>
        <w:bottom w:val="none" w:sz="0" w:space="0" w:color="auto"/>
        <w:right w:val="none" w:sz="0" w:space="0" w:color="auto"/>
      </w:divBdr>
      <w:divsChild>
        <w:div w:id="439301696">
          <w:marLeft w:val="0"/>
          <w:marRight w:val="0"/>
          <w:marTop w:val="0"/>
          <w:marBottom w:val="0"/>
          <w:divBdr>
            <w:top w:val="none" w:sz="0" w:space="0" w:color="auto"/>
            <w:left w:val="none" w:sz="0" w:space="0" w:color="auto"/>
            <w:bottom w:val="none" w:sz="0" w:space="0" w:color="auto"/>
            <w:right w:val="none" w:sz="0" w:space="0" w:color="auto"/>
          </w:divBdr>
          <w:divsChild>
            <w:div w:id="1231884013">
              <w:marLeft w:val="0"/>
              <w:marRight w:val="0"/>
              <w:marTop w:val="0"/>
              <w:marBottom w:val="0"/>
              <w:divBdr>
                <w:top w:val="none" w:sz="0" w:space="0" w:color="auto"/>
                <w:left w:val="none" w:sz="0" w:space="0" w:color="auto"/>
                <w:bottom w:val="none" w:sz="0" w:space="0" w:color="auto"/>
                <w:right w:val="none" w:sz="0" w:space="0" w:color="auto"/>
              </w:divBdr>
              <w:divsChild>
                <w:div w:id="759639959">
                  <w:marLeft w:val="2254"/>
                  <w:marRight w:val="0"/>
                  <w:marTop w:val="0"/>
                  <w:marBottom w:val="0"/>
                  <w:divBdr>
                    <w:top w:val="single" w:sz="4" w:space="13" w:color="B1CAE2"/>
                    <w:left w:val="single" w:sz="4" w:space="13" w:color="B1CAE2"/>
                    <w:bottom w:val="single" w:sz="4" w:space="13" w:color="B1CAE2"/>
                    <w:right w:val="single" w:sz="4" w:space="13" w:color="B1CAE2"/>
                  </w:divBdr>
                </w:div>
              </w:divsChild>
            </w:div>
          </w:divsChild>
        </w:div>
      </w:divsChild>
    </w:div>
    <w:div w:id="1344087974">
      <w:bodyDiv w:val="1"/>
      <w:marLeft w:val="0"/>
      <w:marRight w:val="0"/>
      <w:marTop w:val="0"/>
      <w:marBottom w:val="0"/>
      <w:divBdr>
        <w:top w:val="none" w:sz="0" w:space="0" w:color="auto"/>
        <w:left w:val="none" w:sz="0" w:space="0" w:color="auto"/>
        <w:bottom w:val="none" w:sz="0" w:space="0" w:color="auto"/>
        <w:right w:val="none" w:sz="0" w:space="0" w:color="auto"/>
      </w:divBdr>
      <w:divsChild>
        <w:div w:id="1828547146">
          <w:marLeft w:val="0"/>
          <w:marRight w:val="0"/>
          <w:marTop w:val="0"/>
          <w:marBottom w:val="0"/>
          <w:divBdr>
            <w:top w:val="none" w:sz="0" w:space="0" w:color="auto"/>
            <w:left w:val="none" w:sz="0" w:space="0" w:color="auto"/>
            <w:bottom w:val="none" w:sz="0" w:space="0" w:color="auto"/>
            <w:right w:val="none" w:sz="0" w:space="0" w:color="auto"/>
          </w:divBdr>
          <w:divsChild>
            <w:div w:id="1356347889">
              <w:marLeft w:val="0"/>
              <w:marRight w:val="0"/>
              <w:marTop w:val="0"/>
              <w:marBottom w:val="0"/>
              <w:divBdr>
                <w:top w:val="none" w:sz="0" w:space="0" w:color="auto"/>
                <w:left w:val="none" w:sz="0" w:space="0" w:color="auto"/>
                <w:bottom w:val="none" w:sz="0" w:space="0" w:color="auto"/>
                <w:right w:val="none" w:sz="0" w:space="0" w:color="auto"/>
              </w:divBdr>
              <w:divsChild>
                <w:div w:id="1498032740">
                  <w:marLeft w:val="2254"/>
                  <w:marRight w:val="0"/>
                  <w:marTop w:val="0"/>
                  <w:marBottom w:val="0"/>
                  <w:divBdr>
                    <w:top w:val="single" w:sz="4" w:space="13" w:color="B1CAE2"/>
                    <w:left w:val="single" w:sz="4" w:space="13" w:color="B1CAE2"/>
                    <w:bottom w:val="single" w:sz="4" w:space="13" w:color="B1CAE2"/>
                    <w:right w:val="single" w:sz="4" w:space="13" w:color="B1CAE2"/>
                  </w:divBdr>
                </w:div>
              </w:divsChild>
            </w:div>
          </w:divsChild>
        </w:div>
      </w:divsChild>
    </w:div>
    <w:div w:id="1449932815">
      <w:bodyDiv w:val="1"/>
      <w:marLeft w:val="0"/>
      <w:marRight w:val="0"/>
      <w:marTop w:val="0"/>
      <w:marBottom w:val="0"/>
      <w:divBdr>
        <w:top w:val="none" w:sz="0" w:space="0" w:color="auto"/>
        <w:left w:val="none" w:sz="0" w:space="0" w:color="auto"/>
        <w:bottom w:val="none" w:sz="0" w:space="0" w:color="auto"/>
        <w:right w:val="none" w:sz="0" w:space="0" w:color="auto"/>
      </w:divBdr>
    </w:div>
    <w:div w:id="1450901898">
      <w:bodyDiv w:val="1"/>
      <w:marLeft w:val="0"/>
      <w:marRight w:val="0"/>
      <w:marTop w:val="0"/>
      <w:marBottom w:val="0"/>
      <w:divBdr>
        <w:top w:val="none" w:sz="0" w:space="0" w:color="auto"/>
        <w:left w:val="none" w:sz="0" w:space="0" w:color="auto"/>
        <w:bottom w:val="none" w:sz="0" w:space="0" w:color="auto"/>
        <w:right w:val="none" w:sz="0" w:space="0" w:color="auto"/>
      </w:divBdr>
      <w:divsChild>
        <w:div w:id="654800426">
          <w:marLeft w:val="0"/>
          <w:marRight w:val="0"/>
          <w:marTop w:val="250"/>
          <w:marBottom w:val="0"/>
          <w:divBdr>
            <w:top w:val="none" w:sz="0" w:space="0" w:color="auto"/>
            <w:left w:val="none" w:sz="0" w:space="0" w:color="auto"/>
            <w:bottom w:val="none" w:sz="0" w:space="0" w:color="auto"/>
            <w:right w:val="none" w:sz="0" w:space="0" w:color="auto"/>
          </w:divBdr>
          <w:divsChild>
            <w:div w:id="1829831998">
              <w:marLeft w:val="0"/>
              <w:marRight w:val="0"/>
              <w:marTop w:val="25"/>
              <w:marBottom w:val="0"/>
              <w:divBdr>
                <w:top w:val="single" w:sz="4" w:space="0" w:color="000000"/>
                <w:left w:val="single" w:sz="4" w:space="6" w:color="000000"/>
                <w:bottom w:val="single" w:sz="4" w:space="6" w:color="000000"/>
                <w:right w:val="single" w:sz="4" w:space="6" w:color="000000"/>
              </w:divBdr>
            </w:div>
          </w:divsChild>
        </w:div>
      </w:divsChild>
    </w:div>
    <w:div w:id="1559784075">
      <w:bodyDiv w:val="1"/>
      <w:marLeft w:val="0"/>
      <w:marRight w:val="0"/>
      <w:marTop w:val="0"/>
      <w:marBottom w:val="0"/>
      <w:divBdr>
        <w:top w:val="none" w:sz="0" w:space="0" w:color="auto"/>
        <w:left w:val="none" w:sz="0" w:space="0" w:color="auto"/>
        <w:bottom w:val="none" w:sz="0" w:space="0" w:color="auto"/>
        <w:right w:val="none" w:sz="0" w:space="0" w:color="auto"/>
      </w:divBdr>
      <w:divsChild>
        <w:div w:id="94711737">
          <w:marLeft w:val="0"/>
          <w:marRight w:val="0"/>
          <w:marTop w:val="0"/>
          <w:marBottom w:val="0"/>
          <w:divBdr>
            <w:top w:val="none" w:sz="0" w:space="0" w:color="auto"/>
            <w:left w:val="none" w:sz="0" w:space="0" w:color="auto"/>
            <w:bottom w:val="none" w:sz="0" w:space="0" w:color="auto"/>
            <w:right w:val="none" w:sz="0" w:space="0" w:color="auto"/>
          </w:divBdr>
          <w:divsChild>
            <w:div w:id="420300141">
              <w:marLeft w:val="0"/>
              <w:marRight w:val="0"/>
              <w:marTop w:val="0"/>
              <w:marBottom w:val="0"/>
              <w:divBdr>
                <w:top w:val="none" w:sz="0" w:space="0" w:color="auto"/>
                <w:left w:val="none" w:sz="0" w:space="0" w:color="auto"/>
                <w:bottom w:val="none" w:sz="0" w:space="0" w:color="auto"/>
                <w:right w:val="none" w:sz="0" w:space="0" w:color="auto"/>
              </w:divBdr>
              <w:divsChild>
                <w:div w:id="200630963">
                  <w:marLeft w:val="3014"/>
                  <w:marRight w:val="0"/>
                  <w:marTop w:val="0"/>
                  <w:marBottom w:val="0"/>
                  <w:divBdr>
                    <w:top w:val="single" w:sz="6" w:space="17" w:color="B1CAE2"/>
                    <w:left w:val="single" w:sz="6" w:space="17" w:color="B1CAE2"/>
                    <w:bottom w:val="single" w:sz="6" w:space="17" w:color="B1CAE2"/>
                    <w:right w:val="single" w:sz="6" w:space="17" w:color="B1CAE2"/>
                  </w:divBdr>
                </w:div>
              </w:divsChild>
            </w:div>
          </w:divsChild>
        </w:div>
      </w:divsChild>
    </w:div>
    <w:div w:id="2123451901">
      <w:bodyDiv w:val="1"/>
      <w:marLeft w:val="0"/>
      <w:marRight w:val="0"/>
      <w:marTop w:val="0"/>
      <w:marBottom w:val="0"/>
      <w:divBdr>
        <w:top w:val="none" w:sz="0" w:space="0" w:color="auto"/>
        <w:left w:val="none" w:sz="0" w:space="0" w:color="auto"/>
        <w:bottom w:val="none" w:sz="0" w:space="0" w:color="auto"/>
        <w:right w:val="none" w:sz="0" w:space="0" w:color="auto"/>
      </w:divBdr>
      <w:divsChild>
        <w:div w:id="539975406">
          <w:marLeft w:val="0"/>
          <w:marRight w:val="0"/>
          <w:marTop w:val="0"/>
          <w:marBottom w:val="0"/>
          <w:divBdr>
            <w:top w:val="none" w:sz="0" w:space="0" w:color="auto"/>
            <w:left w:val="none" w:sz="0" w:space="0" w:color="auto"/>
            <w:bottom w:val="none" w:sz="0" w:space="0" w:color="auto"/>
            <w:right w:val="none" w:sz="0" w:space="0" w:color="auto"/>
          </w:divBdr>
          <w:divsChild>
            <w:div w:id="1939563758">
              <w:marLeft w:val="0"/>
              <w:marRight w:val="0"/>
              <w:marTop w:val="0"/>
              <w:marBottom w:val="0"/>
              <w:divBdr>
                <w:top w:val="none" w:sz="0" w:space="0" w:color="auto"/>
                <w:left w:val="none" w:sz="0" w:space="0" w:color="auto"/>
                <w:bottom w:val="none" w:sz="0" w:space="0" w:color="auto"/>
                <w:right w:val="none" w:sz="0" w:space="0" w:color="auto"/>
              </w:divBdr>
              <w:divsChild>
                <w:div w:id="1367413264">
                  <w:marLeft w:val="2254"/>
                  <w:marRight w:val="0"/>
                  <w:marTop w:val="0"/>
                  <w:marBottom w:val="0"/>
                  <w:divBdr>
                    <w:top w:val="single" w:sz="4" w:space="13" w:color="B1CAE2"/>
                    <w:left w:val="single" w:sz="4" w:space="13" w:color="B1CAE2"/>
                    <w:bottom w:val="single" w:sz="4" w:space="13" w:color="B1CAE2"/>
                    <w:right w:val="single" w:sz="4" w:space="13" w:color="B1CAE2"/>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meo.com/22043142" TargetMode="External"/><Relationship Id="rId13" Type="http://schemas.openxmlformats.org/officeDocument/2006/relationships/hyperlink" Target="http://www.digi-box.co.uk/shop_category/test-and-measurement-pci-express-cards/dektec" TargetMode="External"/><Relationship Id="rId18" Type="http://schemas.openxmlformats.org/officeDocument/2006/relationships/hyperlink" Target="http://www.digi-box.co.uk/shop_category/test-and-measurement-pci-modulators/dektec" TargetMode="External"/><Relationship Id="rId26" Type="http://schemas.openxmlformats.org/officeDocument/2006/relationships/hyperlink" Target="http://www.digi-box.co.uk/shop/dektec-dtc-320-streamxpert" TargetMode="External"/><Relationship Id="rId39" Type="http://schemas.openxmlformats.org/officeDocument/2006/relationships/hyperlink" Target="http://www.nvidia.com/object/personal-supercomputing.html" TargetMode="External"/><Relationship Id="rId3" Type="http://schemas.microsoft.com/office/2007/relationships/stylesWithEffects" Target="stylesWithEffects.xml"/><Relationship Id="rId21" Type="http://schemas.openxmlformats.org/officeDocument/2006/relationships/hyperlink" Target="http://www.digi-box.co.uk/shop_category/test-and-measurement-pci-express-cards/dektec" TargetMode="External"/><Relationship Id="rId34" Type="http://schemas.openxmlformats.org/officeDocument/2006/relationships/hyperlink" Target="http://www.wheresmymedia.com/consulting" TargetMode="External"/><Relationship Id="rId42" Type="http://schemas.openxmlformats.org/officeDocument/2006/relationships/hyperlink" Target="mailto:support@dcainc.com" TargetMode="External"/><Relationship Id="rId47" Type="http://schemas.openxmlformats.org/officeDocument/2006/relationships/fontTable" Target="fontTable.xml"/><Relationship Id="rId7" Type="http://schemas.openxmlformats.org/officeDocument/2006/relationships/hyperlink" Target="http://www.dcainc.com/products/aurora/index.html" TargetMode="External"/><Relationship Id="rId12" Type="http://schemas.openxmlformats.org/officeDocument/2006/relationships/hyperlink" Target="http://www.digi-box.co.uk/manufacturer/dektec" TargetMode="External"/><Relationship Id="rId17" Type="http://schemas.openxmlformats.org/officeDocument/2006/relationships/hyperlink" Target="http://www.digi-box.co.uk/shop/dektec-dta-160" TargetMode="External"/><Relationship Id="rId25" Type="http://schemas.openxmlformats.org/officeDocument/2006/relationships/hyperlink" Target="http://www.digi-box.co.uk/shop_category/test-and-measurement-application-software/dektec" TargetMode="External"/><Relationship Id="rId33" Type="http://schemas.openxmlformats.org/officeDocument/2006/relationships/hyperlink" Target="http://www.wheresmymedia.com/transcoding" TargetMode="External"/><Relationship Id="rId38" Type="http://schemas.openxmlformats.org/officeDocument/2006/relationships/hyperlink" Target="http://www.nvidia.com/object/personal-supercomputing.html" TargetMode="External"/><Relationship Id="rId46" Type="http://schemas.openxmlformats.org/officeDocument/2006/relationships/hyperlink" Target="http://www.freewebsitetemplates.com" TargetMode="External"/><Relationship Id="rId2" Type="http://schemas.openxmlformats.org/officeDocument/2006/relationships/styles" Target="styles.xml"/><Relationship Id="rId16" Type="http://schemas.openxmlformats.org/officeDocument/2006/relationships/hyperlink" Target="http://www.digi-box.co.uk/shop_category/test-and-measurement-pci-cards/dektec" TargetMode="External"/><Relationship Id="rId20" Type="http://schemas.openxmlformats.org/officeDocument/2006/relationships/hyperlink" Target="http://www.digi-box.co.uk/shop/dektec-dta-115" TargetMode="External"/><Relationship Id="rId29" Type="http://schemas.openxmlformats.org/officeDocument/2006/relationships/hyperlink" Target="mailto:mark@digifysales.com" TargetMode="External"/><Relationship Id="rId41" Type="http://schemas.openxmlformats.org/officeDocument/2006/relationships/hyperlink" Target="http://h10010.www1.hp.com/wwpc/us/en/sm/WF25a/15351-15351-3328412-241644-241475-3884082.html" TargetMode="External"/><Relationship Id="rId1" Type="http://schemas.openxmlformats.org/officeDocument/2006/relationships/numbering" Target="numbering.xml"/><Relationship Id="rId6" Type="http://schemas.openxmlformats.org/officeDocument/2006/relationships/hyperlink" Target="http://www.digi-metrics.com" TargetMode="External"/><Relationship Id="rId11" Type="http://schemas.openxmlformats.org/officeDocument/2006/relationships/hyperlink" Target="http://www.dektec.com/" TargetMode="External"/><Relationship Id="rId24" Type="http://schemas.openxmlformats.org/officeDocument/2006/relationships/hyperlink" Target="http://www.digi-box.co.uk/shop/dektec-dtu-245" TargetMode="External"/><Relationship Id="rId32" Type="http://schemas.openxmlformats.org/officeDocument/2006/relationships/hyperlink" Target="http://www.wheresmymedia.com/mediadelivery" TargetMode="External"/><Relationship Id="rId37" Type="http://schemas.openxmlformats.org/officeDocument/2006/relationships/hyperlink" Target="mailto:mark@digifysales.com" TargetMode="External"/><Relationship Id="rId40" Type="http://schemas.openxmlformats.org/officeDocument/2006/relationships/hyperlink" Target="http://www.dell.com/us/business/p/poweredge-r710/pd?refid=server-poweredge-r710&amp;ST=dell%20PowerEdge%20r710&amp;dgc=ST&amp;cid=57664&amp;lid=1474496&amp;acd=sWtRaNwqO,10255501075,901qz26673" TargetMode="External"/><Relationship Id="rId45" Type="http://schemas.openxmlformats.org/officeDocument/2006/relationships/hyperlink" Target="http://www.4templates.com/view/website-templates/86/VA0225CY" TargetMode="External"/><Relationship Id="rId5" Type="http://schemas.openxmlformats.org/officeDocument/2006/relationships/webSettings" Target="webSettings.xml"/><Relationship Id="rId15" Type="http://schemas.openxmlformats.org/officeDocument/2006/relationships/hyperlink" Target="http://www.digi-box.co.uk/shop/dektec-dte-3100" TargetMode="External"/><Relationship Id="rId23" Type="http://schemas.openxmlformats.org/officeDocument/2006/relationships/hyperlink" Target="http://www.digi-box.co.uk/shop/dektec-dtu-215" TargetMode="External"/><Relationship Id="rId28" Type="http://schemas.openxmlformats.org/officeDocument/2006/relationships/hyperlink" Target="http://www.digi-box.co.uk/shop/dektec-dtc-720-xpect" TargetMode="External"/><Relationship Id="rId36" Type="http://schemas.openxmlformats.org/officeDocument/2006/relationships/hyperlink" Target="http://www.wheresmymedia.com/postproduction" TargetMode="External"/><Relationship Id="rId10" Type="http://schemas.openxmlformats.org/officeDocument/2006/relationships/hyperlink" Target="mailto:mark@digifysales.com" TargetMode="External"/><Relationship Id="rId19" Type="http://schemas.openxmlformats.org/officeDocument/2006/relationships/hyperlink" Target="http://www.digi-box.co.uk/shop/dektec-dta-107s2" TargetMode="External"/><Relationship Id="rId31" Type="http://schemas.openxmlformats.org/officeDocument/2006/relationships/hyperlink" Target="http://www.wheresmymedia.com/damworkflow" TargetMode="External"/><Relationship Id="rId44" Type="http://schemas.openxmlformats.org/officeDocument/2006/relationships/hyperlink" Target="http://www.4templates.com/view/website-templates/49/AX0379BL" TargetMode="External"/><Relationship Id="rId4" Type="http://schemas.openxmlformats.org/officeDocument/2006/relationships/settings" Target="settings.xml"/><Relationship Id="rId9" Type="http://schemas.openxmlformats.org/officeDocument/2006/relationships/hyperlink" Target="http://www.dcainc.com/products/hydra/index.html" TargetMode="External"/><Relationship Id="rId14" Type="http://schemas.openxmlformats.org/officeDocument/2006/relationships/hyperlink" Target="http://www.digi-box.co.uk/shop_category/test-and-measurement-networked-adapters/dektec" TargetMode="External"/><Relationship Id="rId22" Type="http://schemas.openxmlformats.org/officeDocument/2006/relationships/hyperlink" Target="http://www.digi-box.co.uk/shop_category/test-and-measurement-usb-2-adapters/dektec" TargetMode="External"/><Relationship Id="rId27" Type="http://schemas.openxmlformats.org/officeDocument/2006/relationships/hyperlink" Target="http://www.digi-box.co.uk/shop/dektec-dtc-700-muxxpert" TargetMode="External"/><Relationship Id="rId30" Type="http://schemas.openxmlformats.org/officeDocument/2006/relationships/hyperlink" Target="http://www.wheresmymedia.com/" TargetMode="External"/><Relationship Id="rId35" Type="http://schemas.openxmlformats.org/officeDocument/2006/relationships/hyperlink" Target="http://www.wheresmymedia.com/storagesolutions" TargetMode="External"/><Relationship Id="rId43" Type="http://schemas.openxmlformats.org/officeDocument/2006/relationships/hyperlink" Target="http://www.dcainc.com/support/onlin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7</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Stewart</dc:creator>
  <cp:lastModifiedBy>Dan</cp:lastModifiedBy>
  <cp:revision>26</cp:revision>
  <dcterms:created xsi:type="dcterms:W3CDTF">2011-05-17T15:16:00Z</dcterms:created>
  <dcterms:modified xsi:type="dcterms:W3CDTF">2011-05-24T04:29:00Z</dcterms:modified>
</cp:coreProperties>
</file>